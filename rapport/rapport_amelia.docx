
<file path=[Content_Types].xml><?xml version="1.0" encoding="utf-8"?>
<Types xmlns="http://schemas.openxmlformats.org/package/2006/content-types">
  <Default Extension="svg" ContentType="image/svg+xml"/>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right"/>
        <w:rPr>
          <w:highlight w:val="none"/>
        </w:rPr>
      </w:pPr>
      <w:r/>
      <w:r/>
      <w:r>
        <mc:AlternateContent>
          <mc:Choice Requires="wpg">
            <w:drawing>
              <wp:inline xmlns:wp="http://schemas.openxmlformats.org/drawingml/2006/wordprocessingDrawing" distT="0" distB="0" distL="0" distR="0">
                <wp:extent cx="4171950" cy="12763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53868" name=""/>
                        <pic:cNvPicPr>
                          <a:picLocks noChangeAspect="1"/>
                        </pic:cNvPicPr>
                        <pic:nvPr/>
                      </pic:nvPicPr>
                      <pic:blipFill>
                        <a:blip r:embed="rId10"/>
                        <a:stretch/>
                      </pic:blipFill>
                      <pic:spPr bwMode="auto">
                        <a:xfrm>
                          <a:off x="0" y="0"/>
                          <a:ext cx="4171950" cy="12763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28.50pt;height:100.50pt;mso-wrap-distance-left:0.00pt;mso-wrap-distance-top:0.00pt;mso-wrap-distance-right:0.00pt;mso-wrap-distance-bottom:0.00pt;z-index:1;" stroked="false">
                <v:imagedata r:id="rId10" o:title=""/>
                <o:lock v:ext="edit" rotation="t"/>
              </v:shape>
            </w:pict>
          </mc:Fallback>
        </mc:AlternateContent>
      </w:r>
      <w:r/>
    </w:p>
    <w:p>
      <w:pPr>
        <w:pBdr/>
        <w:spacing/>
        <w:ind/>
        <w:rPr/>
      </w:pPr>
      <w:r/>
      <w:r/>
      <w:r/>
    </w:p>
    <w:p>
      <w:pPr>
        <w:pBdr/>
        <w:spacing/>
        <w:ind/>
        <w:jc w:val="left"/>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2016465</wp:posOffset>
                </wp:positionH>
                <wp:positionV relativeFrom="paragraph">
                  <wp:posOffset>86489</wp:posOffset>
                </wp:positionV>
                <wp:extent cx="3876675" cy="1676400"/>
                <wp:effectExtent l="3175" t="3175" r="3175" b="3175"/>
                <wp:wrapNone/>
                <wp:docPr id="2" name=""/>
                <wp:cNvGraphicFramePr/>
                <a:graphic xmlns:a="http://schemas.openxmlformats.org/drawingml/2006/main">
                  <a:graphicData uri="http://schemas.microsoft.com/office/word/2010/wordprocessingShape">
                    <wps:wsp>
                      <wps:cNvPr id="0" name=""/>
                      <wps:cNvSpPr txBox="1"/>
                      <wps:spPr bwMode="auto">
                        <a:xfrm flipH="0" flipV="0">
                          <a:off x="0" y="0"/>
                          <a:ext cx="3876674" cy="1676399"/>
                        </a:xfrm>
                        <a:prstGeom prst="rect">
                          <a:avLst/>
                        </a:prstGeom>
                        <a:solidFill>
                          <a:schemeClr val="lt1"/>
                        </a:solidFill>
                        <a:ln w="6350">
                          <a:noFill/>
                        </a:ln>
                      </wps:spPr>
                      <wps:txbx>
                        <w:txbxContent>
                          <w:p>
                            <w:pPr>
                              <w:pBdr/>
                              <w:spacing/>
                              <w:ind/>
                              <w:rPr>
                                <w:b/>
                                <w:bCs/>
                                <w:sz w:val="36"/>
                                <w:szCs w:val="36"/>
                                <w:highlight w:val="none"/>
                              </w:rPr>
                            </w:pPr>
                            <w:r/>
                            <w:r>
                              <w:rPr>
                                <w:rFonts w:ascii="Calibri" w:hAnsi="Calibri" w:eastAsia="Calibri" w:cs="Calibri"/>
                                <w:b/>
                                <w:bCs/>
                                <w:sz w:val="36"/>
                                <w:szCs w:val="36"/>
                              </w:rPr>
                              <w:t xml:space="preserve">Rapport de stage</w:t>
                            </w:r>
                            <w:r>
                              <w:rPr>
                                <w:b/>
                                <w:bCs/>
                                <w:sz w:val="36"/>
                                <w:szCs w:val="36"/>
                              </w:rPr>
                              <w:br/>
                            </w:r>
                            <w:r>
                              <w:rPr>
                                <w:rFonts w:ascii="Calibri" w:hAnsi="Calibri" w:eastAsia="Calibri" w:cs="Calibri"/>
                                <w:color w:val="000000" w:themeColor="text1"/>
                                <w:sz w:val="28"/>
                                <w:szCs w:val="28"/>
                                <w:u w:val="none"/>
                              </w:rPr>
                              <w:t xml:space="preserve">Intégration de l'éclairement global dans la plateforme </w:t>
                            </w:r>
                            <w:r>
                              <w:rPr>
                                <w:rFonts w:ascii="Calibri" w:hAnsi="Calibri" w:eastAsia="Calibri" w:cs="Calibri"/>
                                <w:b/>
                                <w:bCs/>
                                <w:color w:val="000000" w:themeColor="text1"/>
                                <w:sz w:val="28"/>
                                <w:szCs w:val="28"/>
                                <w:u w:val="none"/>
                              </w:rPr>
                              <w:t xml:space="preserve">HERA</w:t>
                            </w:r>
                            <w:r>
                              <w:rPr>
                                <w:rFonts w:ascii="Calibri" w:hAnsi="Calibri" w:eastAsia="Calibri" w:cs="Calibri"/>
                                <w:color w:val="000000" w:themeColor="text1"/>
                                <w:sz w:val="28"/>
                                <w:szCs w:val="28"/>
                                <w:u w:val="none"/>
                              </w:rPr>
                              <w:br/>
                              <w:t xml:space="preserve">Du 4 mars au 24 juillet 2025</w:t>
                            </w:r>
                            <w:r>
                              <w:rPr>
                                <w:b/>
                                <w:bCs/>
                                <w:sz w:val="36"/>
                                <w:szCs w:val="36"/>
                                <w:highlight w:val="none"/>
                              </w:rPr>
                            </w:r>
                            <w:r>
                              <w:rPr>
                                <w:b/>
                                <w:bCs/>
                                <w:sz w:val="36"/>
                                <w:szCs w:val="36"/>
                                <w:highlight w:val="none"/>
                              </w:rPr>
                            </w:r>
                          </w:p>
                          <w:p>
                            <w:pPr>
                              <w:pBdr/>
                              <w:spacing/>
                              <w:ind/>
                              <w:rPr>
                                <w:rFonts w:ascii="Calibri" w:hAnsi="Calibri" w:cs="Calibri"/>
                                <w:b w:val="0"/>
                                <w:bCs w:val="0"/>
                                <w:sz w:val="28"/>
                                <w:szCs w:val="28"/>
                                <w:highlight w:val="none"/>
                              </w:rPr>
                            </w:pPr>
                            <w:r>
                              <w:rPr>
                                <w:rFonts w:ascii="Calibri" w:hAnsi="Calibri" w:eastAsia="Calibri" w:cs="Calibri"/>
                                <w:b w:val="0"/>
                                <w:bCs w:val="0"/>
                                <w:sz w:val="28"/>
                                <w:szCs w:val="28"/>
                                <w:highlight w:val="none"/>
                              </w:rPr>
                              <w:t xml:space="preserve">Amélia Di Martino</w:t>
                            </w:r>
                            <w:r>
                              <w:rPr>
                                <w:rFonts w:ascii="Calibri" w:hAnsi="Calibri" w:eastAsia="Calibri" w:cs="Calibri"/>
                                <w:b w:val="0"/>
                                <w:bCs w:val="0"/>
                                <w:sz w:val="28"/>
                                <w:szCs w:val="28"/>
                                <w:highlight w:val="none"/>
                              </w:rPr>
                            </w:r>
                          </w:p>
                          <w:p>
                            <w:pPr>
                              <w:pBdr/>
                              <w:spacing/>
                              <w:ind/>
                              <w:rPr>
                                <w:b/>
                                <w:bCs/>
                                <w:sz w:val="36"/>
                                <w:szCs w:val="36"/>
                                <w:highlight w:val="none"/>
                              </w:rPr>
                            </w:pPr>
                            <w:r>
                              <w:rPr>
                                <w:b/>
                                <w:bCs/>
                                <w:sz w:val="36"/>
                                <w:szCs w:val="36"/>
                                <w:highlight w:val="none"/>
                              </w:rPr>
                            </w:r>
                            <w:r>
                              <w:rPr>
                                <w:b/>
                                <w:bCs/>
                                <w:sz w:val="36"/>
                                <w:szCs w:val="36"/>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 o:spid="_x0000_s1" o:spt="202" type="#_x0000_t202" style="position:absolute;z-index:6144;o:allowoverlap:true;o:allowincell:true;mso-position-horizontal-relative:text;margin-left:158.78pt;mso-position-horizontal:absolute;mso-position-vertical-relative:text;margin-top:6.81pt;mso-position-vertical:absolute;width:305.25pt;height:132.00pt;mso-wrap-distance-left:9.07pt;mso-wrap-distance-top:0.00pt;mso-wrap-distance-right:9.07pt;mso-wrap-distance-bottom:0.00pt;v-text-anchor:top;visibility:visible;" fillcolor="#FFFFFF" stroked="f" strokeweight="0.50pt">
                <v:textbox inset="0,0,0,0">
                  <w:txbxContent>
                    <w:p>
                      <w:pPr>
                        <w:pBdr/>
                        <w:spacing/>
                        <w:ind/>
                        <w:rPr>
                          <w:b/>
                          <w:bCs/>
                          <w:sz w:val="36"/>
                          <w:szCs w:val="36"/>
                          <w:highlight w:val="none"/>
                        </w:rPr>
                      </w:pPr>
                      <w:r/>
                      <w:r>
                        <w:rPr>
                          <w:rFonts w:ascii="Calibri" w:hAnsi="Calibri" w:eastAsia="Calibri" w:cs="Calibri"/>
                          <w:b/>
                          <w:bCs/>
                          <w:sz w:val="36"/>
                          <w:szCs w:val="36"/>
                        </w:rPr>
                        <w:t xml:space="preserve">Rapport de stage</w:t>
                      </w:r>
                      <w:r>
                        <w:rPr>
                          <w:b/>
                          <w:bCs/>
                          <w:sz w:val="36"/>
                          <w:szCs w:val="36"/>
                        </w:rPr>
                        <w:br/>
                      </w:r>
                      <w:r>
                        <w:rPr>
                          <w:rFonts w:ascii="Calibri" w:hAnsi="Calibri" w:eastAsia="Calibri" w:cs="Calibri"/>
                          <w:color w:val="000000" w:themeColor="text1"/>
                          <w:sz w:val="28"/>
                          <w:szCs w:val="28"/>
                          <w:u w:val="none"/>
                        </w:rPr>
                        <w:t xml:space="preserve">Intégration de l'éclairement global dans la plateforme </w:t>
                      </w:r>
                      <w:r>
                        <w:rPr>
                          <w:rFonts w:ascii="Calibri" w:hAnsi="Calibri" w:eastAsia="Calibri" w:cs="Calibri"/>
                          <w:b/>
                          <w:bCs/>
                          <w:color w:val="000000" w:themeColor="text1"/>
                          <w:sz w:val="28"/>
                          <w:szCs w:val="28"/>
                          <w:u w:val="none"/>
                        </w:rPr>
                        <w:t xml:space="preserve">HERA</w:t>
                      </w:r>
                      <w:r>
                        <w:rPr>
                          <w:rFonts w:ascii="Calibri" w:hAnsi="Calibri" w:eastAsia="Calibri" w:cs="Calibri"/>
                          <w:color w:val="000000" w:themeColor="text1"/>
                          <w:sz w:val="28"/>
                          <w:szCs w:val="28"/>
                          <w:u w:val="none"/>
                        </w:rPr>
                        <w:br/>
                        <w:t xml:space="preserve">Du 4 mars au 24 juillet 2025</w:t>
                      </w:r>
                      <w:r>
                        <w:rPr>
                          <w:b/>
                          <w:bCs/>
                          <w:sz w:val="36"/>
                          <w:szCs w:val="36"/>
                          <w:highlight w:val="none"/>
                        </w:rPr>
                      </w:r>
                      <w:r>
                        <w:rPr>
                          <w:b/>
                          <w:bCs/>
                          <w:sz w:val="36"/>
                          <w:szCs w:val="36"/>
                          <w:highlight w:val="none"/>
                        </w:rPr>
                      </w:r>
                    </w:p>
                    <w:p>
                      <w:pPr>
                        <w:pBdr/>
                        <w:spacing/>
                        <w:ind/>
                        <w:rPr>
                          <w:rFonts w:ascii="Calibri" w:hAnsi="Calibri" w:cs="Calibri"/>
                          <w:b w:val="0"/>
                          <w:bCs w:val="0"/>
                          <w:sz w:val="28"/>
                          <w:szCs w:val="28"/>
                          <w:highlight w:val="none"/>
                        </w:rPr>
                      </w:pPr>
                      <w:r>
                        <w:rPr>
                          <w:rFonts w:ascii="Calibri" w:hAnsi="Calibri" w:eastAsia="Calibri" w:cs="Calibri"/>
                          <w:b w:val="0"/>
                          <w:bCs w:val="0"/>
                          <w:sz w:val="28"/>
                          <w:szCs w:val="28"/>
                          <w:highlight w:val="none"/>
                        </w:rPr>
                        <w:t xml:space="preserve">Amélia Di Martino</w:t>
                      </w:r>
                      <w:r>
                        <w:rPr>
                          <w:rFonts w:ascii="Calibri" w:hAnsi="Calibri" w:eastAsia="Calibri" w:cs="Calibri"/>
                          <w:b w:val="0"/>
                          <w:bCs w:val="0"/>
                          <w:sz w:val="28"/>
                          <w:szCs w:val="28"/>
                          <w:highlight w:val="none"/>
                        </w:rPr>
                      </w:r>
                    </w:p>
                    <w:p>
                      <w:pPr>
                        <w:pBdr/>
                        <w:spacing/>
                        <w:ind/>
                        <w:rPr>
                          <w:b/>
                          <w:bCs/>
                          <w:sz w:val="36"/>
                          <w:szCs w:val="36"/>
                          <w:highlight w:val="none"/>
                        </w:rPr>
                      </w:pPr>
                      <w:r>
                        <w:rPr>
                          <w:b/>
                          <w:bCs/>
                          <w:sz w:val="36"/>
                          <w:szCs w:val="36"/>
                          <w:highlight w:val="none"/>
                        </w:rPr>
                      </w:r>
                      <w:r>
                        <w:rPr>
                          <w:b/>
                          <w:bCs/>
                          <w:sz w:val="36"/>
                          <w:szCs w:val="36"/>
                          <w:highlight w:val="none"/>
                        </w:rPr>
                      </w:r>
                    </w:p>
                  </w:txbxContent>
                </v:textbox>
              </v:shape>
            </w:pict>
          </mc:Fallback>
        </mc:AlternateContent>
      </w:r>
      <w:r>
        <w:rPr>
          <w:highlight w:val="none"/>
        </w:rPr>
      </w:r>
      <w:r>
        <mc:AlternateContent>
          <mc:Choice Requires="wpg">
            <w:drawing>
              <wp:inline xmlns:wp="http://schemas.openxmlformats.org/drawingml/2006/wordprocessingDrawing" distT="0" distB="0" distL="0" distR="0">
                <wp:extent cx="1524000" cy="6858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5216" name=""/>
                        <pic:cNvPicPr>
                          <a:picLocks noChangeAspect="1"/>
                        </pic:cNvPicPr>
                        <pic:nvPr/>
                      </pic:nvPicPr>
                      <pic:blipFill>
                        <a:blip r:embed="rId11"/>
                        <a:stretch/>
                      </pic:blipFill>
                      <pic:spPr bwMode="auto">
                        <a:xfrm>
                          <a:off x="0" y="0"/>
                          <a:ext cx="1523999" cy="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20.00pt;height:54.00pt;mso-wrap-distance-left:0.00pt;mso-wrap-distance-top:0.00pt;mso-wrap-distance-right:0.00pt;mso-wrap-distance-bottom:0.00pt;z-index:1;" stroked="false">
                <v:imagedata r:id="rId11" o:title=""/>
                <o:lock v:ext="edit" rotation="t"/>
              </v:shape>
            </w:pict>
          </mc:Fallback>
        </mc:AlternateContent>
      </w:r>
      <w:r>
        <w:rPr>
          <w:highlight w:val="none"/>
        </w:rPr>
      </w:r>
      <w:r/>
      <w:r>
        <w:rPr>
          <w:highlight w:val="none"/>
        </w:rPr>
      </w:r>
      <w:r>
        <w:rPr>
          <w:highlight w:val="none"/>
        </w:rPr>
      </w:r>
      <w:r/>
      <w:r>
        <w:rPr>
          <w:highlight w:val="none"/>
        </w:rPr>
      </w:r>
    </w:p>
    <w:p>
      <w:pPr>
        <w:pBdr/>
        <w:spacing/>
        <w:ind/>
        <w:jc w:val="left"/>
        <w:rPr/>
      </w:pPr>
      <w:r/>
      <w:r/>
    </w:p>
    <w:p>
      <w:pPr>
        <w:pBdr/>
        <w:spacing/>
        <w:ind/>
        <w:jc w:val="left"/>
        <w:rPr/>
      </w:pPr>
      <w:r/>
      <w:r/>
    </w:p>
    <w:p>
      <w:pPr>
        <w:pBdr/>
        <w:spacing/>
        <w:ind/>
        <w:jc w:val="left"/>
        <w:rPr/>
      </w:pPr>
      <w:r/>
      <w:r/>
    </w:p>
    <w:p>
      <w:pPr>
        <w:pBdr/>
        <w:spacing/>
        <w:ind/>
        <w:jc w:val="left"/>
        <w:rPr>
          <w:b w:val="0"/>
          <w:bCs w:val="0"/>
          <w:highlight w:val="none"/>
        </w:rPr>
      </w:pPr>
      <w:r>
        <w:rPr>
          <w:highlight w:val="none"/>
        </w:rPr>
      </w:r>
      <w:r>
        <w:rPr>
          <w:b/>
          <w:bCs/>
          <w:highlight w:val="none"/>
        </w:rPr>
        <w:t xml:space="preserve">Tuteurs entreprise</w:t>
      </w:r>
      <w:r>
        <w:rPr>
          <w:b w:val="0"/>
          <w:bCs w:val="0"/>
          <w:highlight w:val="none"/>
        </w:rPr>
        <w:t xml:space="preserve"> :</w:t>
      </w:r>
      <w:r>
        <w:rPr>
          <w:b/>
          <w:bCs/>
          <w:highlight w:val="none"/>
        </w:rPr>
        <w:t xml:space="preserve"> </w:t>
      </w:r>
      <w:r>
        <w:rPr>
          <w:b w:val="0"/>
          <w:bCs w:val="0"/>
          <w:highlight w:val="none"/>
        </w:rPr>
        <w:t xml:space="preserve">Jean-Philippe Farrugia, Fabrice Jaillet</w:t>
        <w:br/>
      </w:r>
      <w:r>
        <w:rPr>
          <w:b w:val="0"/>
          <w:bCs w:val="0"/>
        </w:rPr>
      </w:r>
      <w:r>
        <w:rPr>
          <w:b/>
          <w:bCs/>
          <w:highlight w:val="none"/>
        </w:rPr>
        <w:t xml:space="preserve">Tuteur universitaire</w:t>
      </w:r>
      <w:r>
        <w:rPr>
          <w:b w:val="0"/>
          <w:bCs w:val="0"/>
          <w:highlight w:val="none"/>
        </w:rPr>
        <w:t xml:space="preserve"> : Raphaëlle Chaine</w:t>
      </w:r>
      <w:r>
        <w:rPr>
          <w:b w:val="0"/>
          <w:bCs w:val="0"/>
        </w:rPr>
      </w:r>
      <w:r>
        <w:rPr>
          <w:b w:val="0"/>
          <w:bCs w:val="0"/>
          <w:highlight w:val="none"/>
        </w:rPr>
      </w:r>
    </w:p>
    <w:p>
      <w:pPr>
        <w:pBdr/>
        <w:spacing/>
        <w:ind/>
        <w:jc w:val="left"/>
        <w:rPr>
          <w:b w:val="0"/>
          <w:bCs w:val="0"/>
          <w:highlight w:val="none"/>
        </w:rPr>
      </w:pPr>
      <w:r>
        <w:rPr>
          <w:b/>
          <w:bCs/>
          <w:highlight w:val="none"/>
        </w:rPr>
        <w:t xml:space="preserve">Établissement</w:t>
      </w:r>
      <w:r>
        <w:rPr>
          <w:b w:val="0"/>
          <w:bCs w:val="0"/>
          <w:highlight w:val="none"/>
        </w:rPr>
        <w:t xml:space="preserve"> : Université Lyon 1</w:t>
        <w:br/>
      </w:r>
      <w:r>
        <w:rPr>
          <w:b/>
          <w:bCs/>
          <w:highlight w:val="none"/>
        </w:rPr>
        <w:t xml:space="preserve">Année de formation</w:t>
      </w:r>
      <w:r>
        <w:rPr>
          <w:b w:val="0"/>
          <w:bCs w:val="0"/>
          <w:highlight w:val="none"/>
        </w:rPr>
        <w:t xml:space="preserve"> : M2 Informatique, ID3D</w:t>
        <w:br/>
      </w:r>
      <w:r>
        <w:rPr>
          <w:b/>
          <w:bCs/>
          <w:highlight w:val="none"/>
        </w:rPr>
        <w:t xml:space="preserve">E</w:t>
      </w:r>
      <w:r>
        <w:rPr>
          <w:b w:val="0"/>
          <w:bCs w:val="0"/>
          <w:highlight w:val="none"/>
        </w:rPr>
      </w:r>
      <w:r>
        <w:rPr>
          <w:b/>
          <w:bCs/>
          <w:highlight w:val="none"/>
        </w:rPr>
        <w:t xml:space="preserve">ntreprise d’accueil</w:t>
      </w:r>
      <w:r>
        <w:rPr>
          <w:b w:val="0"/>
          <w:bCs w:val="0"/>
          <w:highlight w:val="none"/>
        </w:rPr>
        <w:t xml:space="preserve"> : LIRIS</w:t>
      </w:r>
      <w:r>
        <w:rPr>
          <w:b w:val="0"/>
          <w:bCs w:val="0"/>
          <w:highlight w:val="none"/>
        </w:rPr>
      </w:r>
    </w:p>
    <w:p>
      <w:pPr>
        <w:pBdr/>
        <w:spacing/>
        <w:ind/>
        <w:jc w:val="center"/>
        <w:rPr>
          <w:b w:val="0"/>
          <w:bCs w:val="0"/>
          <w:highlight w:val="none"/>
        </w:rPr>
      </w:pPr>
      <w:r>
        <w:rPr>
          <w:b w:val="0"/>
          <w:bCs w:val="0"/>
          <w:highlight w:val="none"/>
        </w:rPr>
        <w:t xml:space="preserve">Année universitaire 2024-2025</w:t>
      </w:r>
      <w:r>
        <w:rPr>
          <w:b w:val="0"/>
          <w:bCs w:val="0"/>
          <w:highlight w:val="none"/>
        </w:rPr>
      </w:r>
    </w:p>
    <w:p>
      <w:pPr>
        <w:pBdr/>
        <w:shd w:val="nil"/>
        <w:spacing/>
        <w:ind/>
        <w:rPr>
          <w:b w:val="0"/>
          <w:bCs w:val="0"/>
          <w:highlight w:val="none"/>
        </w:rPr>
      </w:pPr>
      <w:r>
        <w:rPr>
          <w:b w:val="0"/>
          <w:bCs w:val="0"/>
          <w:highlight w:val="none"/>
        </w:rPr>
        <w:br w:type="page" w:clear="all"/>
      </w:r>
      <w:r>
        <w:rPr>
          <w:b w:val="0"/>
          <w:bCs w:val="0"/>
          <w:highlight w:val="none"/>
        </w:rPr>
      </w:r>
      <w:r>
        <w:rPr>
          <w:b/>
          <w:bCs/>
          <w:highlight w:val="none"/>
        </w:rPr>
      </w:r>
      <w:r>
        <w:rPr>
          <w:b/>
          <w:bCs/>
          <w:highlight w:val="none"/>
        </w:rPr>
      </w:r>
      <w:r>
        <w:rPr>
          <w:b w:val="0"/>
          <w:bCs w:val="0"/>
          <w:highlight w:val="none"/>
        </w:rPr>
      </w:r>
    </w:p>
    <w:p>
      <w:pPr>
        <w:pBdr/>
        <w:shd w:val="nil"/>
        <w:spacing/>
        <w:ind/>
        <w:rPr>
          <w:b w:val="0"/>
          <w:bCs w:val="0"/>
          <w:highlight w:val="none"/>
        </w:rPr>
      </w:pPr>
      <w:r>
        <w:rPr>
          <w:b/>
          <w:bCs/>
          <w:sz w:val="32"/>
          <w:szCs w:val="32"/>
          <w:highlight w:val="none"/>
        </w:rPr>
        <w:t xml:space="preserve">Sommaire</w:t>
      </w:r>
      <w:r>
        <w:rPr>
          <w:b w:val="0"/>
          <w:bCs w:val="0"/>
          <w:highlight w:val="none"/>
        </w:rPr>
      </w:r>
      <w:r>
        <w:rPr>
          <w:b w:val="0"/>
          <w:bCs w:val="0"/>
          <w:highlight w:val="none"/>
        </w:rPr>
      </w:r>
    </w:p>
    <w:sdt>
      <w:sdtPr>
        <w15:appearance w15:val="boundingBox"/>
        <w:placeholder>
          <w:docPart w:val="DefaultPlaceholder_TEXT"/>
        </w:placeholder>
        <w:docPartObj>
          <w:docPartGallery w:val="Table of Contents"/>
          <w:docPartUnique w:val="true"/>
        </w:docPartObj>
        <w:rPr>
          <w:b w:val="0"/>
          <w:bCs w:val="0"/>
          <w:highlight w:val="none"/>
        </w:rPr>
      </w:sdtPr>
      <w:sdtContent>
        <w:p>
          <w:pPr>
            <w:pStyle w:val="188"/>
            <w:pBdr/>
            <w:tabs>
              <w:tab w:val="right" w:leader="dot" w:pos="9355"/>
            </w:tabs>
            <w:spacing/>
            <w:ind/>
            <w:rPr>
              <w:highlight w:val="none"/>
              <w14:ligatures w14:val="none"/>
            </w:rPr>
          </w:pPr>
          <w:r>
            <w:rPr>
              <w:b w:val="0"/>
              <w:bCs w:val="0"/>
              <w:highlight w:val="none"/>
            </w:rPr>
          </w:r>
          <w:r>
            <w:fldChar w:fldCharType="begin"/>
            <w:instrText xml:space="preserve">TOC \o "1-9" \h </w:instrText>
            <w:fldChar w:fldCharType="separate"/>
          </w:r>
          <w:r>
            <w:rPr>
              <w:b w:val="0"/>
              <w:bCs w:val="0"/>
              <w:highlight w:val="none"/>
            </w:rPr>
          </w:r>
          <w:hyperlink w:tooltip="#_Toc1" w:anchor="_Toc1" w:history="1">
            <w:r>
              <w:rPr>
                <w:rStyle w:val="186"/>
              </w:rPr>
            </w:r>
            <w:r>
              <w:rPr>
                <w:rStyle w:val="186"/>
                <w:highlight w:val="none"/>
              </w:rPr>
              <w:t xml:space="preserve">Remerciements</w:t>
            </w:r>
            <w:r>
              <w:rPr>
                <w:rStyle w:val="186"/>
                <w:highlight w:val="none"/>
              </w:rPr>
            </w:r>
            <w:r>
              <w:tab/>
            </w:r>
            <w:r>
              <w:fldChar w:fldCharType="begin"/>
              <w:instrText xml:space="preserve">PAGEREF _Toc1 \h</w:instrText>
              <w:fldChar w:fldCharType="separate"/>
              <w:t xml:space="preserve">3</w:t>
              <w:fldChar w:fldCharType="end"/>
            </w:r>
          </w:hyperlink>
          <w:r>
            <w:rPr>
              <w:highlight w:val="none"/>
              <w14:ligatures w14:val="none"/>
            </w:rPr>
          </w:r>
        </w:p>
        <w:p>
          <w:pPr>
            <w:pStyle w:val="188"/>
            <w:pBdr/>
            <w:tabs>
              <w:tab w:val="right" w:leader="dot" w:pos="9355"/>
            </w:tabs>
            <w:spacing/>
            <w:ind/>
            <w:rPr/>
          </w:pPr>
          <w:hyperlink w:tooltip="#_Toc2" w:anchor="_Toc2" w:history="1">
            <w:r>
              <w:rPr>
                <w:rStyle w:val="186"/>
              </w:rPr>
            </w:r>
            <w:r>
              <w:rPr>
                <w:rStyle w:val="186"/>
                <w:highlight w:val="none"/>
              </w:rPr>
              <w:t xml:space="preserve">1. Introduction</w:t>
            </w:r>
            <w:r>
              <w:rPr>
                <w:rStyle w:val="186"/>
                <w:highlight w:val="none"/>
              </w:rPr>
            </w:r>
            <w:r>
              <w:tab/>
            </w:r>
            <w:r>
              <w:fldChar w:fldCharType="begin"/>
              <w:instrText xml:space="preserve">PAGEREF _Toc2 \h</w:instrText>
              <w:fldChar w:fldCharType="separate"/>
              <w:t xml:space="preserve">4</w:t>
              <w:fldChar w:fldCharType="end"/>
            </w:r>
          </w:hyperlink>
          <w:r/>
        </w:p>
        <w:p>
          <w:pPr>
            <w:pStyle w:val="189"/>
            <w:pBdr/>
            <w:tabs>
              <w:tab w:val="right" w:leader="dot" w:pos="9355"/>
            </w:tabs>
            <w:spacing/>
            <w:ind/>
            <w:rPr>
              <w14:ligatures w14:val="none"/>
            </w:rPr>
          </w:pPr>
          <w:hyperlink w:tooltip="#_Toc3" w:anchor="_Toc3" w:history="1">
            <w:r>
              <w:rPr>
                <w:rStyle w:val="186"/>
              </w:rPr>
            </w:r>
            <w:r>
              <w:rPr>
                <w:rStyle w:val="186"/>
              </w:rPr>
              <w:t xml:space="preserve">1.1 Présentation de l’entreprise</w:t>
            </w:r>
            <w:r>
              <w:rPr>
                <w:rStyle w:val="186"/>
              </w:rPr>
            </w:r>
            <w:r>
              <w:tab/>
            </w:r>
            <w:r>
              <w:fldChar w:fldCharType="begin"/>
              <w:instrText xml:space="preserve">PAGEREF _Toc3 \h</w:instrText>
              <w:fldChar w:fldCharType="separate"/>
              <w:t xml:space="preserve">4</w:t>
              <w:fldChar w:fldCharType="end"/>
            </w:r>
          </w:hyperlink>
          <w:r>
            <w:rPr>
              <w14:ligatures w14:val="none"/>
            </w:rPr>
          </w:r>
        </w:p>
        <w:p>
          <w:pPr>
            <w:pStyle w:val="189"/>
            <w:pBdr/>
            <w:tabs>
              <w:tab w:val="right" w:leader="dot" w:pos="9355"/>
            </w:tabs>
            <w:spacing/>
            <w:ind/>
            <w:rPr/>
          </w:pPr>
          <w:hyperlink w:tooltip="#_Toc4" w:anchor="_Toc4" w:history="1">
            <w:r>
              <w:rPr>
                <w:rStyle w:val="186"/>
              </w:rPr>
            </w:r>
            <w:r>
              <w:rPr>
                <w:rStyle w:val="186"/>
              </w:rPr>
              <w:t xml:space="preserve">1.2 Contexte </w:t>
            </w:r>
            <w:r>
              <w:rPr>
                <w:rStyle w:val="186"/>
              </w:rPr>
            </w:r>
            <w:r>
              <w:tab/>
            </w:r>
            <w:r>
              <w:fldChar w:fldCharType="begin"/>
              <w:instrText xml:space="preserve">PAGEREF _Toc4 \h</w:instrText>
              <w:fldChar w:fldCharType="separate"/>
              <w:t xml:space="preserve">4</w:t>
              <w:fldChar w:fldCharType="end"/>
            </w:r>
          </w:hyperlink>
          <w:r/>
        </w:p>
        <w:p>
          <w:pPr>
            <w:pStyle w:val="189"/>
            <w:pBdr/>
            <w:tabs>
              <w:tab w:val="right" w:leader="dot" w:pos="9355"/>
            </w:tabs>
            <w:spacing/>
            <w:ind/>
            <w:rPr/>
          </w:pPr>
          <w:hyperlink w:tooltip="#_Toc5" w:anchor="_Toc5" w:history="1">
            <w:r>
              <w:rPr>
                <w:rStyle w:val="186"/>
              </w:rPr>
            </w:r>
            <w:r>
              <w:rPr>
                <w:rStyle w:val="186"/>
              </w:rPr>
              <w:t xml:space="preserve">1.3 Sujet du stage</w:t>
            </w:r>
            <w:r>
              <w:rPr>
                <w:rStyle w:val="186"/>
              </w:rPr>
            </w:r>
            <w:r>
              <w:tab/>
            </w:r>
            <w:r>
              <w:fldChar w:fldCharType="begin"/>
              <w:instrText xml:space="preserve">PAGEREF _Toc5 \h</w:instrText>
              <w:fldChar w:fldCharType="separate"/>
              <w:t xml:space="preserve">4</w:t>
              <w:fldChar w:fldCharType="end"/>
            </w:r>
          </w:hyperlink>
          <w:r/>
        </w:p>
        <w:p>
          <w:pPr>
            <w:pStyle w:val="189"/>
            <w:pBdr/>
            <w:tabs>
              <w:tab w:val="right" w:leader="dot" w:pos="9355"/>
            </w:tabs>
            <w:spacing/>
            <w:ind/>
            <w:rPr/>
          </w:pPr>
          <w:hyperlink w:tooltip="#_Toc6" w:anchor="_Toc6" w:history="1">
            <w:r>
              <w:rPr>
                <w:rStyle w:val="186"/>
              </w:rPr>
            </w:r>
            <w:r>
              <w:rPr>
                <w:rStyle w:val="186"/>
              </w:rPr>
              <w:t xml:space="preserve">1.4 Outils et environnement de travail</w:t>
            </w:r>
            <w:r>
              <w:rPr>
                <w:rStyle w:val="186"/>
              </w:rPr>
            </w:r>
            <w:r>
              <w:tab/>
            </w:r>
            <w:r>
              <w:fldChar w:fldCharType="begin"/>
              <w:instrText xml:space="preserve">PAGEREF _Toc6 \h</w:instrText>
              <w:fldChar w:fldCharType="separate"/>
              <w:t xml:space="preserve">4</w:t>
              <w:fldChar w:fldCharType="end"/>
            </w:r>
          </w:hyperlink>
          <w:r/>
        </w:p>
        <w:p>
          <w:pPr>
            <w:pStyle w:val="188"/>
            <w:pBdr/>
            <w:tabs>
              <w:tab w:val="right" w:leader="dot" w:pos="9355"/>
            </w:tabs>
            <w:spacing/>
            <w:ind/>
            <w:rPr/>
          </w:pPr>
          <w:hyperlink w:tooltip="#_Toc7" w:anchor="_Toc7" w:history="1">
            <w:r>
              <w:rPr>
                <w:rStyle w:val="186"/>
              </w:rPr>
            </w:r>
            <w:r>
              <w:rPr>
                <w:rStyle w:val="186"/>
              </w:rPr>
              <w:t xml:space="preserve">2. Travail réalisé</w:t>
            </w:r>
            <w:r>
              <w:rPr>
                <w:rStyle w:val="186"/>
              </w:rPr>
            </w:r>
            <w:r>
              <w:tab/>
            </w:r>
            <w:r>
              <w:fldChar w:fldCharType="begin"/>
              <w:instrText xml:space="preserve">PAGEREF _Toc7 \h</w:instrText>
              <w:fldChar w:fldCharType="separate"/>
              <w:t xml:space="preserve">4</w:t>
              <w:fldChar w:fldCharType="end"/>
            </w:r>
          </w:hyperlink>
          <w:r/>
        </w:p>
        <w:p>
          <w:pPr>
            <w:pStyle w:val="189"/>
            <w:pBdr/>
            <w:tabs>
              <w:tab w:val="right" w:leader="dot" w:pos="9355"/>
            </w:tabs>
            <w:spacing/>
            <w:ind/>
            <w:rPr/>
          </w:pPr>
          <w:hyperlink w:tooltip="#_Toc8" w:anchor="_Toc8" w:history="1">
            <w:r>
              <w:rPr>
                <w:rStyle w:val="186"/>
              </w:rPr>
            </w:r>
            <w:r>
              <w:rPr>
                <w:rStyle w:val="186"/>
              </w:rPr>
              <w:t xml:space="preserve">2.1 Gestion des matériaux</w:t>
            </w:r>
            <w:r>
              <w:rPr>
                <w:rStyle w:val="186"/>
              </w:rPr>
            </w:r>
            <w:r>
              <w:tab/>
            </w:r>
            <w:r>
              <w:fldChar w:fldCharType="begin"/>
              <w:instrText xml:space="preserve">PAGEREF _Toc8 \h</w:instrText>
              <w:fldChar w:fldCharType="separate"/>
              <w:t xml:space="preserve">4</w:t>
              <w:fldChar w:fldCharType="end"/>
            </w:r>
          </w:hyperlink>
          <w:r/>
        </w:p>
        <w:p>
          <w:pPr>
            <w:pStyle w:val="189"/>
            <w:pBdr/>
            <w:tabs>
              <w:tab w:val="right" w:leader="dot" w:pos="9355"/>
            </w:tabs>
            <w:spacing/>
            <w:ind/>
            <w:rPr/>
          </w:pPr>
          <w:hyperlink w:tooltip="#_Toc9" w:anchor="_Toc9" w:history="1">
            <w:r>
              <w:rPr>
                <w:rStyle w:val="186"/>
              </w:rPr>
            </w:r>
            <w:r>
              <w:rPr>
                <w:rStyle w:val="186"/>
              </w:rPr>
              <w:t xml:space="preserve">2.2 Intégration de l’éclairement global</w:t>
            </w:r>
            <w:r>
              <w:rPr>
                <w:rStyle w:val="186"/>
              </w:rPr>
            </w:r>
            <w:r>
              <w:tab/>
            </w:r>
            <w:r>
              <w:fldChar w:fldCharType="begin"/>
              <w:instrText xml:space="preserve">PAGEREF _Toc9 \h</w:instrText>
              <w:fldChar w:fldCharType="separate"/>
              <w:t xml:space="preserve">4</w:t>
              <w:fldChar w:fldCharType="end"/>
            </w:r>
          </w:hyperlink>
          <w:r/>
        </w:p>
        <w:p>
          <w:pPr>
            <w:pStyle w:val="190"/>
            <w:pBdr/>
            <w:tabs>
              <w:tab w:val="right" w:leader="dot" w:pos="9355"/>
            </w:tabs>
            <w:spacing/>
            <w:ind/>
            <w:rPr>
              <w14:ligatures w14:val="none"/>
            </w:rPr>
          </w:pPr>
          <w:hyperlink w:tooltip="#_Toc10" w:anchor="_Toc10" w:history="1">
            <w:r>
              <w:rPr>
                <w:rStyle w:val="186"/>
              </w:rPr>
            </w:r>
            <w:r>
              <w:rPr>
                <w:rStyle w:val="186"/>
              </w:rPr>
              <w:t xml:space="preserve">2.2.1 Techniques</w:t>
            </w:r>
            <w:r>
              <w:rPr>
                <w:rStyle w:val="186"/>
              </w:rPr>
            </w:r>
            <w:r>
              <w:tab/>
            </w:r>
            <w:r>
              <w:fldChar w:fldCharType="begin"/>
              <w:instrText xml:space="preserve">PAGEREF _Toc10 \h</w:instrText>
              <w:fldChar w:fldCharType="separate"/>
              <w:t xml:space="preserve">4</w:t>
              <w:fldChar w:fldCharType="end"/>
            </w:r>
          </w:hyperlink>
          <w:r>
            <w:rPr>
              <w14:ligatures w14:val="none"/>
            </w:rPr>
          </w:r>
        </w:p>
        <w:p>
          <w:pPr>
            <w:pStyle w:val="190"/>
            <w:pBdr/>
            <w:tabs>
              <w:tab w:val="right" w:leader="dot" w:pos="9355"/>
            </w:tabs>
            <w:spacing/>
            <w:ind/>
            <w:rPr/>
          </w:pPr>
          <w:hyperlink w:tooltip="#_Toc11" w:anchor="_Toc11" w:history="1">
            <w:r>
              <w:rPr>
                <w:rStyle w:val="186"/>
              </w:rPr>
            </w:r>
            <w:r>
              <w:rPr>
                <w:rStyle w:val="186"/>
              </w:rPr>
              <w:t xml:space="preserve">2.2.2 Résultats</w:t>
            </w:r>
            <w:r>
              <w:rPr>
                <w:rStyle w:val="186"/>
              </w:rPr>
            </w:r>
            <w:r>
              <w:tab/>
            </w:r>
            <w:r>
              <w:fldChar w:fldCharType="begin"/>
              <w:instrText xml:space="preserve">PAGEREF _Toc11 \h</w:instrText>
              <w:fldChar w:fldCharType="separate"/>
              <w:t xml:space="preserve">4</w:t>
              <w:fldChar w:fldCharType="end"/>
            </w:r>
          </w:hyperlink>
          <w:r/>
        </w:p>
        <w:p>
          <w:pPr>
            <w:pStyle w:val="188"/>
            <w:pBdr/>
            <w:tabs>
              <w:tab w:val="right" w:leader="dot" w:pos="9355"/>
            </w:tabs>
            <w:spacing/>
            <w:ind/>
            <w:rPr/>
          </w:pPr>
          <w:hyperlink w:tooltip="#_Toc12" w:anchor="_Toc12" w:history="1">
            <w:r>
              <w:rPr>
                <w:rStyle w:val="186"/>
              </w:rPr>
            </w:r>
            <w:r>
              <w:rPr>
                <w:rStyle w:val="186"/>
              </w:rPr>
              <w:t xml:space="preserve">3. Conclusion</w:t>
            </w:r>
            <w:r>
              <w:rPr>
                <w:rStyle w:val="186"/>
              </w:rPr>
            </w:r>
            <w:r>
              <w:tab/>
            </w:r>
            <w:r>
              <w:fldChar w:fldCharType="begin"/>
              <w:instrText xml:space="preserve">PAGEREF _Toc12 \h</w:instrText>
              <w:fldChar w:fldCharType="separate"/>
              <w:t xml:space="preserve">4</w:t>
              <w:fldChar w:fldCharType="end"/>
            </w:r>
          </w:hyperlink>
          <w:r/>
        </w:p>
        <w:p>
          <w:pPr>
            <w:pStyle w:val="188"/>
            <w:pBdr/>
            <w:tabs>
              <w:tab w:val="right" w:leader="dot" w:pos="9355"/>
            </w:tabs>
            <w:spacing/>
            <w:ind/>
            <w:rPr/>
          </w:pPr>
          <w:hyperlink w:tooltip="#_Toc13" w:anchor="_Toc13" w:history="1">
            <w:r>
              <w:rPr>
                <w:rStyle w:val="186"/>
              </w:rPr>
            </w:r>
            <w:r>
              <w:rPr>
                <w:rStyle w:val="186"/>
              </w:rPr>
              <w:t xml:space="preserve">Sources</w:t>
            </w:r>
            <w:r>
              <w:rPr>
                <w:rStyle w:val="186"/>
              </w:rPr>
            </w:r>
            <w:r>
              <w:tab/>
            </w:r>
            <w:r>
              <w:fldChar w:fldCharType="begin"/>
              <w:instrText xml:space="preserve">PAGEREF _Toc13 \h</w:instrText>
              <w:fldChar w:fldCharType="separate"/>
              <w:t xml:space="preserve">4</w:t>
              <w:fldChar w:fldCharType="end"/>
            </w:r>
          </w:hyperlink>
          <w:r/>
        </w:p>
        <w:p>
          <w:pPr>
            <w:pStyle w:val="188"/>
            <w:pBdr/>
            <w:tabs>
              <w:tab w:val="right" w:leader="dot" w:pos="9355"/>
            </w:tabs>
            <w:spacing/>
            <w:ind/>
            <w:rPr/>
          </w:pPr>
          <w:hyperlink w:tooltip="#_Toc14" w:anchor="_Toc14" w:history="1">
            <w:r>
              <w:rPr>
                <w:rStyle w:val="186"/>
              </w:rPr>
            </w:r>
            <w:r>
              <w:rPr>
                <w:rStyle w:val="186"/>
              </w:rPr>
              <w:t xml:space="preserve">Annexes</w:t>
            </w:r>
            <w:r>
              <w:rPr>
                <w:rStyle w:val="186"/>
              </w:rPr>
            </w:r>
            <w:r>
              <w:tab/>
            </w:r>
            <w:r>
              <w:fldChar w:fldCharType="begin"/>
              <w:instrText xml:space="preserve">PAGEREF _Toc14 \h</w:instrText>
              <w:fldChar w:fldCharType="separate"/>
              <w:t xml:space="preserve">4</w:t>
              <w:fldChar w:fldCharType="end"/>
            </w:r>
          </w:hyperlink>
          <w:r/>
        </w:p>
        <w:p>
          <w:pPr>
            <w:pBdr/>
            <w:spacing/>
            <w:ind/>
            <w:rPr>
              <w:b w:val="0"/>
              <w:bCs w:val="0"/>
              <w:highlight w:val="none"/>
            </w:rPr>
          </w:pPr>
          <w:r/>
          <w:r>
            <w:rPr>
              <w:highlight w:val="none"/>
              <w14:ligatures w14:val="none"/>
            </w:rPr>
          </w:r>
          <w:r>
            <w:fldChar w:fldCharType="end"/>
          </w:r>
          <w:r/>
          <w:r/>
        </w:p>
      </w:sdtContent>
    </w:sdt>
    <w:p>
      <w:pPr>
        <w:pBdr/>
        <w:shd w:val="nil" w:color="000000"/>
        <w:spacing/>
        <w:ind/>
        <w:rPr>
          <w:b w:val="0"/>
          <w:bCs w:val="0"/>
          <w:highlight w:val="none"/>
        </w:rPr>
      </w:pPr>
      <w:r>
        <w:rPr>
          <w:b w:val="0"/>
          <w:bCs w:val="0"/>
          <w:highlight w:val="none"/>
        </w:rPr>
        <w:br w:type="page" w:clear="all"/>
      </w:r>
      <w:r>
        <w:rPr>
          <w:b w:val="0"/>
          <w:bCs w:val="0"/>
          <w:highlight w:val="none"/>
        </w:rPr>
      </w:r>
      <w:r/>
    </w:p>
    <w:p>
      <w:pPr>
        <w:pStyle w:val="138"/>
        <w:pBdr/>
        <w:spacing/>
        <w:ind/>
        <w:rPr>
          <w:highlight w:val="none"/>
          <w14:ligatures w14:val="none"/>
        </w:rPr>
      </w:pPr>
      <w:r/>
      <w:r>
        <w:rPr>
          <w:highlight w:val="none"/>
        </w:rPr>
        <w:t xml:space="preserve">Remerciements</w:t>
      </w:r>
      <w:r/>
      <w:r/>
      <w:r>
        <w:rPr>
          <w:highlight w:val="none"/>
        </w:rPr>
      </w:r>
    </w:p>
    <w:p>
      <w:pPr>
        <w:pBdr/>
        <w:spacing/>
        <w:ind/>
        <w:rPr>
          <w:highlight w:val="none"/>
        </w:rPr>
      </w:pPr>
      <w:r>
        <w:t xml:space="preserve">Dans un premier temps, je tiens à remercier mes deux tuteurs de stage, Jean-Philippe Farrugia ainsi que Fabrice Jaillet, de m’avoir encadrée, suivie et conseillée tout au long de ce stage.</w:t>
        <w:br/>
        <w:t xml:space="preserve">Malgré la distance, vous avez toujours été présents, patients et de bon conseil pour m’aider à avancer lors de ce stage.</w:t>
      </w:r>
      <w:r/>
    </w:p>
    <w:p>
      <w:pPr>
        <w:pBdr/>
        <w:spacing/>
        <w:ind/>
        <w:rPr>
          <w:highlight w:val="none"/>
        </w:rPr>
      </w:pPr>
      <w:r>
        <w:rPr>
          <w:highlight w:val="none"/>
        </w:rPr>
        <w:t xml:space="preserve">Je remercie Raphaëlle Chaine de m’avoir parlé de ce sujet de stage, sujet mêlant plusieurs passions qui me touchent.</w:t>
      </w:r>
      <w:r>
        <w:rPr>
          <w:highlight w:val="none"/>
        </w:rPr>
      </w:r>
    </w:p>
    <w:p>
      <w:pPr>
        <w:pBdr/>
        <w:spacing/>
        <w:ind/>
        <w:rPr>
          <w:highlight w:val="none"/>
        </w:rPr>
      </w:pPr>
      <w:r>
        <w:rPr>
          <w:highlight w:val="none"/>
        </w:rPr>
        <w:t xml:space="preserve">Je tiens à remercier Noah Bertholon, avec qui j’ai pu échanger sur certaines problématiques de mon stage, dont la lumière fût souvent rafraîchissante. </w:t>
      </w:r>
      <w:r>
        <w:rPr>
          <w:highlight w:val="none"/>
        </w:rPr>
      </w:r>
    </w:p>
    <w:p>
      <w:pPr>
        <w:pBdr/>
        <w:spacing/>
        <w:ind/>
        <w:rPr>
          <w:highlight w:val="none"/>
        </w:rPr>
      </w:pPr>
      <w:r>
        <w:rPr>
          <w:highlight w:val="none"/>
        </w:rPr>
        <w:t xml:space="preserve">De même, je tiens à remercier Jean-Claude Iehl pour ses conseils et les références bibliographiques qui m’ont grandement aidée lors de ce stage.</w:t>
      </w:r>
      <w:r>
        <w:rPr>
          <w:highlight w:val="none"/>
        </w:rPr>
      </w:r>
    </w:p>
    <w:p>
      <w:pPr>
        <w:pBdr/>
        <w:spacing/>
        <w:ind/>
        <w:rPr>
          <w:highlight w:val="none"/>
        </w:rPr>
      </w:pPr>
      <w:r>
        <w:rPr>
          <w:highlight w:val="none"/>
        </w:rPr>
        <w:t xml:space="preserve">Ce stage a été pour moi très enrichissant, j’ai eu la chance de beaucoup apprendre, par moi-même et grâce aux autres.</w:t>
      </w:r>
      <w:r>
        <w:rPr>
          <w:highlight w:val="none"/>
        </w:rPr>
      </w:r>
    </w:p>
    <w:p>
      <w:pPr>
        <w:pBdr/>
        <w:shd w:val="nil"/>
        <w:spacing/>
        <w:ind/>
        <w:rPr/>
      </w:pPr>
      <w:r>
        <w:br w:type="page" w:clear="all"/>
      </w:r>
      <w:r/>
    </w:p>
    <w:p>
      <w:pPr>
        <w:pStyle w:val="138"/>
        <w:pBdr/>
        <w:spacing/>
        <w:ind w:firstLine="0" w:left="0"/>
        <w:rPr/>
      </w:pPr>
      <w:r/>
      <w:r>
        <w:rPr>
          <w:highlight w:val="none"/>
        </w:rPr>
        <w:t xml:space="preserve">1. Introduction</w:t>
      </w:r>
      <w:r/>
      <w:r/>
      <w:r>
        <w:rPr>
          <w:highlight w:val="none"/>
        </w:rPr>
      </w:r>
    </w:p>
    <w:p>
      <w:pPr>
        <w:pStyle w:val="139"/>
        <w:pBdr/>
        <w:spacing/>
        <w:ind/>
        <w:rPr>
          <w14:ligatures w14:val="none"/>
        </w:rPr>
      </w:pPr>
      <w:r/>
      <w:r>
        <w:t xml:space="preserve">1.1 Présentation de l’entreprise</w:t>
      </w:r>
      <w:r/>
      <w:r/>
      <w:r/>
    </w:p>
    <w:p>
      <w:pPr>
        <w:pBdr/>
        <w:spacing/>
        <w:ind/>
        <w:rPr>
          <w:highlight w:val="none"/>
        </w:rPr>
      </w:pPr>
      <w:r/>
      <w:r>
        <w:t xml:space="preserve">Le </w:t>
      </w:r>
      <w:r>
        <w:rPr>
          <w:b/>
          <w:bCs/>
          <w:color w:val="385724" w:themeColor="accent6" w:themeShade="80"/>
        </w:rPr>
        <w:t xml:space="preserve">LIRIS</w:t>
      </w:r>
      <w:r>
        <w:t xml:space="preserve"> (Laboratoire d’infoRmatique en Image et Système d’information) est une unité mixte de recherche qui mélange CNRS, INSA Lyon, l’UBCL Lyon 1, l’Université Lumière Lyon 2 ainsi que l’École Centrale de Lyon.</w:t>
      </w:r>
      <w:r/>
    </w:p>
    <w:p>
      <w:pPr>
        <w:pBdr/>
        <w:spacing/>
        <w:ind/>
        <w:rPr>
          <w:highlight w:val="none"/>
        </w:rPr>
      </w:pPr>
      <w:r>
        <w:rPr>
          <w:highlight w:val="none"/>
        </w:rPr>
        <w:t xml:space="preserve">Il est ainsi de composé de 330 membres, divisés en plusieurs équipes avec leurs thématiques de recherche propres.</w:t>
      </w:r>
      <w:r>
        <w:rPr>
          <w:highlight w:val="none"/>
        </w:rPr>
      </w:r>
    </w:p>
    <w:p>
      <w:pPr>
        <w:pBdr/>
        <w:spacing/>
        <w:ind/>
        <w:jc w:val="center"/>
        <w:rPr/>
      </w:pPr>
      <w:r>
        <w:rPr>
          <w:highlight w:val="none"/>
        </w:rPr>
      </w:r>
      <w:r>
        <mc:AlternateContent>
          <mc:Choice Requires="wpg">
            <w:drawing>
              <wp:inline xmlns:wp="http://schemas.openxmlformats.org/drawingml/2006/wordprocessingDrawing" distT="0" distB="0" distL="0" distR="0">
                <wp:extent cx="5493260" cy="407386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22820" name=""/>
                        <pic:cNvPicPr>
                          <a:picLocks noChangeAspect="1"/>
                        </pic:cNvPicPr>
                        <pic:nvPr/>
                      </pic:nvPicPr>
                      <pic:blipFill>
                        <a:blip r:embed="rId12">
                          <a:extLst>
                            <a:ext uri="{96DAC541-7B7A-43D3-8B79-37D633B846F1}">
                              <asvg:svgBlip xmlns:asvg="http://schemas.microsoft.com/office/drawing/2016/SVG/main" r:embed="rId13"/>
                            </a:ext>
                          </a:extLst>
                        </a:blip>
                        <a:stretch/>
                      </pic:blipFill>
                      <pic:spPr bwMode="auto">
                        <a:xfrm flipH="0" flipV="0">
                          <a:off x="0" y="0"/>
                          <a:ext cx="5493259" cy="40738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32.54pt;height:320.78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Style w:val="179"/>
        <w:pBdr/>
        <w:spacing/>
        <w:ind/>
        <w:jc w:val="center"/>
        <w:rPr/>
      </w:pPr>
      <w:r/>
      <w:bookmarkStart w:id="1" w:name="_Toc1"/>
      <w:r>
        <w:t xml:space="preserve">Figure </w:t>
      </w:r>
      <w:r>
        <w:fldChar w:fldCharType="begin"/>
        <w:instrText xml:space="preserve"> SEQ Figure \* Arabic </w:instrText>
        <w:fldChar w:fldCharType="separate"/>
      </w:r>
      <w:r>
        <w:t xml:space="preserve">1</w:t>
      </w:r>
      <w:r/>
      <w:r>
        <w:fldChar w:fldCharType="end"/>
      </w:r>
      <w:r>
        <w:t xml:space="preserve"> : Équipes et thématiques </w:t>
      </w:r>
      <w:r/>
      <w:bookmarkEnd w:id="1"/>
      <w:r/>
      <w:r/>
    </w:p>
    <w:p>
      <w:pPr>
        <w:pBdr/>
        <w:spacing/>
        <w:ind/>
        <w:rPr>
          <w:b w:val="0"/>
          <w:bCs w:val="0"/>
          <w:highlight w:val="none"/>
        </w:rPr>
      </w:pPr>
      <w:r/>
      <w:r>
        <w:t xml:space="preserve">Ce stage prend place au sein de l’équipe </w:t>
      </w:r>
      <w:r>
        <w:rPr>
          <w:b/>
          <w:bCs/>
          <w:color w:val="385724" w:themeColor="accent6" w:themeShade="80"/>
        </w:rPr>
        <w:t xml:space="preserve">Origami</w:t>
      </w:r>
      <w:r>
        <w:rPr>
          <w:b w:val="0"/>
          <w:bCs w:val="0"/>
        </w:rPr>
        <w:t xml:space="preserve">, dont les thèmes de recherches gravitent autour de de l’informatique graphique et de la géométrie.</w:t>
      </w:r>
      <w:r>
        <w:rPr>
          <w:b w:val="0"/>
          <w:bCs w:val="0"/>
          <w:highlight w:val="none"/>
        </w:rPr>
      </w:r>
      <w:r>
        <w:rPr>
          <w:b w:val="0"/>
          <w:bCs w:val="0"/>
          <w:highlight w:val="none"/>
        </w:rPr>
      </w:r>
    </w:p>
    <w:p>
      <w:pPr>
        <w:pBdr/>
        <w:shd w:val="nil"/>
        <w:spacing/>
        <w:ind/>
        <w:rPr>
          <w:b w:val="0"/>
          <w:bCs w:val="0"/>
          <w:highlight w:val="none"/>
        </w:rPr>
      </w:pPr>
      <w:r>
        <w:rPr>
          <w:b w:val="0"/>
          <w:bCs w:val="0"/>
          <w:highlight w:val="none"/>
        </w:rPr>
        <w:br w:type="page" w:clear="all"/>
      </w:r>
      <w:r>
        <w:rPr>
          <w:b w:val="0"/>
          <w:bCs w:val="0"/>
          <w:highlight w:val="none"/>
        </w:rPr>
      </w:r>
    </w:p>
    <w:p>
      <w:pPr>
        <w:pBdr/>
        <w:spacing/>
        <w:ind/>
        <w:rPr>
          <w:b w:val="0"/>
          <w:bCs w:val="0"/>
          <w:highlight w:val="none"/>
        </w:rPr>
      </w:pPr>
      <w:r>
        <w:rPr>
          <w:b w:val="0"/>
          <w:bCs w:val="0"/>
          <w:highlight w:val="none"/>
        </w:rPr>
      </w:r>
      <w:r>
        <w:rPr>
          <w:b w:val="0"/>
          <w:bCs w:val="0"/>
          <w:highlight w:val="none"/>
        </w:rPr>
      </w:r>
    </w:p>
    <w:p>
      <w:pPr>
        <w:pStyle w:val="139"/>
        <w:pBdr/>
        <w:spacing/>
        <w:ind/>
        <w:rPr/>
      </w:pPr>
      <w:r/>
      <w:r>
        <w:t xml:space="preserve">1.2 Contexte </w:t>
      </w:r>
      <w:r/>
      <w:r/>
      <w:r/>
    </w:p>
    <w:p>
      <w:pPr>
        <w:pBdr/>
        <w:spacing/>
        <w:ind/>
        <w:rPr>
          <w:highlight w:val="none"/>
        </w:rPr>
      </w:pPr>
      <w:r>
        <w:t xml:space="preserve">Avant toute chose, il convient de présenter </w:t>
      </w:r>
      <w:r>
        <w:rPr>
          <w:b/>
          <w:bCs/>
          <w:color w:val="385724" w:themeColor="accent6" w:themeShade="80"/>
        </w:rPr>
        <w:t xml:space="preserve">HERA</w:t>
      </w:r>
      <w:r>
        <w:t xml:space="preserve"> (</w:t>
      </w:r>
      <w:r>
        <w:rPr>
          <w:b/>
          <w:bCs/>
          <w:color w:val="385724" w:themeColor="accent6" w:themeShade="80"/>
        </w:rPr>
        <w:t xml:space="preserve">H</w:t>
      </w:r>
      <w:r>
        <w:t xml:space="preserve">istorically </w:t>
      </w:r>
      <w:r>
        <w:rPr>
          <w:b/>
          <w:bCs/>
          <w:color w:val="385724" w:themeColor="accent6" w:themeShade="80"/>
        </w:rPr>
        <w:t xml:space="preserve">E</w:t>
      </w:r>
      <w:r>
        <w:t xml:space="preserve">nhanced </w:t>
      </w:r>
      <w:r>
        <w:rPr>
          <w:b/>
          <w:bCs/>
          <w:color w:val="385724" w:themeColor="accent6" w:themeShade="80"/>
        </w:rPr>
        <w:t xml:space="preserve">R</w:t>
      </w:r>
      <w:r>
        <w:t xml:space="preserve">eality </w:t>
      </w:r>
      <w:r>
        <w:rPr>
          <w:b/>
          <w:bCs/>
          <w:color w:val="385724" w:themeColor="accent6" w:themeShade="80"/>
        </w:rPr>
        <w:t xml:space="preserve">A</w:t>
      </w:r>
      <w:r>
        <w:t xml:space="preserve">pplication), l’application sur laquelle ce stage porte.</w:t>
        <w:br/>
        <w:t xml:space="preserve">Il s’agit d’une application web de réalité augmentée et réalité virtuelle, prévue pour des non-informaticiens afin de pouvoir créer et accompagner des visites guidées de sites historiques ou de musées.</w:t>
      </w:r>
      <w:r/>
    </w:p>
    <w:p>
      <w:pPr>
        <w:pBdr/>
        <w:spacing/>
        <w:ind/>
        <w:rPr>
          <w:highlight w:val="none"/>
        </w:rPr>
      </w:pPr>
      <w:r>
        <w:rPr>
          <w:highlight w:val="none"/>
        </w:rPr>
        <w:t xml:space="preserve">L’application est codée en javascript + vue.js, afin de pouvoir l’utiliser de manière portative, sur téléphone, PC, tablette, casques VR...</w:t>
      </w:r>
      <w:r>
        <w:rPr>
          <w:highlight w:val="none"/>
        </w:rPr>
        <w:br/>
        <w:t xml:space="preserve">La partie affichage 3D utilise ThreeJS.</w:t>
      </w:r>
      <w:r>
        <w:rPr>
          <w:highlight w:val="none"/>
        </w:rPr>
      </w:r>
    </w:p>
    <w:p>
      <w:pPr>
        <w:pBdr/>
        <w:spacing/>
        <w:ind/>
        <w:rPr>
          <w:highlight w:val="none"/>
        </w:rPr>
      </w:pPr>
      <w:r>
        <w:rPr>
          <w:highlight w:val="none"/>
        </w:rPr>
      </w:r>
      <w:r>
        <w:rPr>
          <w:highlight w:val="none"/>
        </w:rPr>
        <w:t xml:space="preserve">L’application est divisée en deux parties : </w:t>
      </w:r>
      <w:r>
        <w:rPr>
          <w:highlight w:val="none"/>
        </w:rPr>
      </w:r>
    </w:p>
    <w:p>
      <w:pPr>
        <w:pBdr/>
        <w:spacing/>
        <w:ind w:firstLine="0" w:left="0"/>
        <w:rPr>
          <w:highlight w:val="none"/>
        </w:rPr>
      </w:pPr>
      <w:r>
        <w:rPr>
          <w:highlight w:val="none"/>
        </w:rPr>
        <w:t xml:space="preserve">Un </w:t>
      </w:r>
      <w:r>
        <w:rPr>
          <w:b/>
          <w:bCs/>
          <w:color w:val="385724" w:themeColor="accent6" w:themeShade="80"/>
          <w:highlight w:val="none"/>
        </w:rPr>
        <w:t xml:space="preserve">éditeur</w:t>
      </w:r>
      <w:r>
        <w:rPr>
          <w:highlight w:val="none"/>
        </w:rPr>
        <w:t xml:space="preserve">, pour permettre au guide de préparer la visite :</w:t>
      </w:r>
      <w:r>
        <w:rPr>
          <w:highlight w:val="none"/>
        </w:rPr>
        <w:br/>
        <w:t xml:space="preserve">Son objectif n’est pas de recréer Blender, mais il permet quelques opérations simples : rajouter des maillages (au format GLB), les bouger, changer les propriétés basiques des matériaux...</w:t>
      </w:r>
      <w:r>
        <w:rPr>
          <w:highlight w:val="none"/>
        </w:rPr>
        <w:br/>
        <w:t xml:space="preserve">Il est aussi possible de rajouter des labels (des zones de textes), ainsi que des timings pour gérer le moment où ils apparaîtront lors de la visite.</w:t>
      </w:r>
      <w:r>
        <w:rPr>
          <w:highlight w:val="none"/>
        </w:rPr>
      </w:r>
    </w:p>
    <w:p>
      <w:pPr>
        <w:pBdr/>
        <w:spacing/>
        <w:ind w:firstLine="0" w:left="0"/>
        <w:jc w:val="center"/>
        <w:rPr>
          <w:highlight w:val="none"/>
        </w:rPr>
      </w:pPr>
      <w:r>
        <w:rPr>
          <w:highlight w:val="none"/>
        </w:rPr>
      </w:r>
      <w:r>
        <w:rPr>
          <w:rFonts w:ascii="Times New Roman" w:hAnsi="Times New Roman" w:eastAsia="Times New Roman" w:cs="Times New Roman"/>
          <w:color w:val="000000"/>
          <w:sz w:val="24"/>
        </w:rPr>
        <w:t xml:space="preserve"> </w:t>
        <mc:AlternateContent>
          <mc:Choice Requires="wpg">
            <w:drawing>
              <wp:inline xmlns:wp="http://schemas.openxmlformats.org/drawingml/2006/wordprocessingDrawing" distT="0" distB="0" distL="0" distR="0">
                <wp:extent cx="5940425" cy="308515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15598" name=""/>
                        <pic:cNvPicPr>
                          <a:picLocks noChangeAspect="1"/>
                        </pic:cNvPicPr>
                        <pic:nvPr/>
                      </pic:nvPicPr>
                      <pic:blipFill>
                        <a:blip r:embed="rId14"/>
                        <a:stretch/>
                      </pic:blipFill>
                      <pic:spPr bwMode="auto">
                        <a:xfrm>
                          <a:off x="0" y="0"/>
                          <a:ext cx="5940424" cy="30851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242.93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Style w:val="179"/>
        <w:pBdr/>
        <w:spacing/>
        <w:ind/>
        <w:jc w:val="center"/>
        <w:rPr/>
      </w:pPr>
      <w:r>
        <w:t xml:space="preserve">Figure </w:t>
      </w:r>
      <w:r>
        <w:fldChar w:fldCharType="begin"/>
        <w:instrText xml:space="preserve"> SEQ Figure \* Arabic </w:instrText>
        <w:fldChar w:fldCharType="separate"/>
      </w:r>
      <w:r>
        <w:t xml:space="preserve">2</w:t>
      </w:r>
      <w:r/>
      <w:r>
        <w:fldChar w:fldCharType="end"/>
      </w:r>
      <w:r>
        <w:t xml:space="preserve"> : Partie éditeur de HERA </w:t>
      </w:r>
      <w:r/>
    </w:p>
    <w:p>
      <w:pPr>
        <w:pBdr/>
        <w:spacing/>
        <w:ind/>
        <w:rPr>
          <w:b w:val="0"/>
          <w:bCs w:val="0"/>
        </w:rPr>
      </w:pPr>
      <w:r>
        <w:t xml:space="preserve">Un </w:t>
      </w:r>
      <w:r>
        <w:rPr>
          <w:b/>
          <w:bCs/>
          <w:color w:val="385724" w:themeColor="accent6" w:themeShade="80"/>
        </w:rPr>
        <w:t xml:space="preserve">viewer</w:t>
      </w:r>
      <w:r>
        <w:rPr>
          <w:b w:val="0"/>
          <w:bCs w:val="0"/>
        </w:rPr>
        <w:t xml:space="preserve">,</w:t>
      </w:r>
      <w:r>
        <w:rPr>
          <w:b w:val="0"/>
          <w:bCs w:val="0"/>
        </w:rPr>
        <w:t xml:space="preserve"> permettant au visiteur de profiter de la visite. Il s’agit simplement de calibrer la scène en plaçant la caméra par rapport à un repère prévu, et ainsi profiter de la scène en réalité augmenté sur son appareil.</w:t>
      </w:r>
      <w:r>
        <w:rPr>
          <w:b w:val="0"/>
          <w:bCs w:val="0"/>
          <w:highlight w:val="none"/>
        </w:rPr>
      </w:r>
    </w:p>
    <w:p>
      <w:pPr>
        <w:pBdr/>
        <w:spacing/>
        <w:ind/>
        <w:rPr>
          <w:rFonts w:ascii="Times New Roman" w:hAnsi="Times New Roman" w:eastAsia="Times New Roman" w:cs="Times New Roman"/>
          <w:color w:val="000000"/>
          <w:sz w:val="24"/>
          <w:szCs w:val="24"/>
        </w:rPr>
      </w:pPr>
      <w:r>
        <w:rPr>
          <w:b w:val="0"/>
          <w:bCs w:val="0"/>
        </w:rPr>
      </w:r>
      <w:r>
        <w:rPr>
          <w:rFonts w:ascii="Times New Roman" w:hAnsi="Times New Roman" w:eastAsia="Times New Roman" w:cs="Times New Roman"/>
          <w:color w:val="000000"/>
          <w:sz w:val="24"/>
        </w:rPr>
        <w:t xml:space="preserve"> </w:t>
        <mc:AlternateContent>
          <mc:Choice Requires="wpg">
            <w:drawing>
              <wp:inline xmlns:wp="http://schemas.openxmlformats.org/drawingml/2006/wordprocessingDrawing" distT="0" distB="0" distL="0" distR="0">
                <wp:extent cx="5940425" cy="291503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68066" name=""/>
                        <pic:cNvPicPr>
                          <a:picLocks noChangeAspect="1"/>
                        </pic:cNvPicPr>
                        <pic:nvPr/>
                      </pic:nvPicPr>
                      <pic:blipFill>
                        <a:blip r:embed="rId15"/>
                        <a:stretch/>
                      </pic:blipFill>
                      <pic:spPr bwMode="auto">
                        <a:xfrm>
                          <a:off x="0" y="0"/>
                          <a:ext cx="5940424" cy="29150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229.53pt;mso-wrap-distance-left:0.00pt;mso-wrap-distance-top:0.00pt;mso-wrap-distance-right:0.00pt;mso-wrap-distance-bottom:0.00pt;z-index:1;" stroked="false">
                <v:imagedata r:id="rId15" o:title=""/>
                <o:lock v:ext="edit" rotation="t"/>
              </v:shape>
            </w:pict>
          </mc:Fallback>
        </mc:AlternateContent>
      </w:r>
      <w:r>
        <w:rPr>
          <w:b w:val="0"/>
          <w:bCs w:val="0"/>
          <w:highlight w:val="none"/>
        </w:rPr>
      </w:r>
    </w:p>
    <w:p>
      <w:pPr>
        <w:pStyle w:val="179"/>
        <w:pBdr/>
        <w:spacing/>
        <w:ind/>
        <w:jc w:val="center"/>
        <w:rPr/>
      </w:pPr>
      <w:r>
        <w:t xml:space="preserve">Figure </w:t>
      </w:r>
      <w:r>
        <w:fldChar w:fldCharType="begin"/>
        <w:instrText xml:space="preserve"> SEQ Figure \* Arabic </w:instrText>
        <w:fldChar w:fldCharType="separate"/>
      </w:r>
      <w:r>
        <w:t xml:space="preserve">3</w:t>
      </w:r>
      <w:r/>
      <w:r>
        <w:fldChar w:fldCharType="end"/>
      </w:r>
      <w:r>
        <w:t xml:space="preserve"> : Partie viewer de HERA </w:t>
      </w:r>
      <w:r/>
      <w:r>
        <w:rPr>
          <w:rFonts w:ascii="Times New Roman" w:hAnsi="Times New Roman" w:eastAsia="Times New Roman" w:cs="Times New Roman"/>
          <w:color w:val="000000"/>
          <w:sz w:val="24"/>
        </w:rPr>
      </w:r>
      <w:r>
        <w:rPr>
          <w:highlight w:val="none"/>
        </w:rPr>
        <w:br w:type="page" w:clear="all"/>
      </w:r>
      <w:r/>
      <w:r/>
      <w:r/>
    </w:p>
    <w:p>
      <w:pPr>
        <w:pStyle w:val="139"/>
        <w:pBdr/>
        <w:spacing/>
        <w:ind/>
        <w:rPr>
          <w:highlight w:val="none"/>
        </w:rPr>
      </w:pPr>
      <w:r/>
      <w:r>
        <w:t xml:space="preserve">1.3 Sujet du stage</w:t>
      </w:r>
      <w:r/>
      <w:r/>
      <w:r/>
    </w:p>
    <w:p>
      <w:pPr>
        <w:pBdr/>
        <w:spacing/>
        <w:ind/>
        <w:rPr>
          <w:highlight w:val="none"/>
        </w:rPr>
      </w:pPr>
      <w:r>
        <w:rPr>
          <w:highlight w:val="none"/>
        </w:rPr>
        <w:t xml:space="preserve">L’objectif premier de ce stage était de rajouter des fonctionnalités à l’application.</w:t>
      </w:r>
      <w:r>
        <w:rPr>
          <w:highlight w:val="none"/>
        </w:rPr>
      </w:r>
      <w:r>
        <w:rPr>
          <w:highlight w:val="none"/>
        </w:rPr>
      </w:r>
      <w:r/>
      <w:r/>
      <w:r>
        <w:rPr>
          <w:highlight w:val="none"/>
        </w:rPr>
      </w:r>
    </w:p>
    <w:p>
      <w:pPr>
        <w:pBdr/>
        <w:spacing/>
        <w:ind/>
        <w:rPr/>
      </w:pPr>
      <w:r>
        <w:rPr>
          <w:highlight w:val="none"/>
        </w:rPr>
        <w:t xml:space="preserve">Plus largement, l’objectif de ce stage est d’utiliser les travaux réalisés afin de pouvoir étudier l’impact des techniques d’</w:t>
      </w:r>
      <w:r>
        <w:rPr>
          <w:b/>
          <w:bCs/>
          <w:color w:val="385724" w:themeColor="accent6" w:themeShade="80"/>
          <w:highlight w:val="none"/>
        </w:rPr>
        <w:t xml:space="preserve">illumination globale</w:t>
      </w:r>
      <w:r>
        <w:rPr>
          <w:highlight w:val="none"/>
        </w:rPr>
        <w:t xml:space="preserve"> sur la perception humaine.</w:t>
      </w:r>
      <w:r/>
      <w:r/>
      <w:r>
        <w:rPr>
          <w:highlight w:val="none"/>
        </w:rPr>
      </w:r>
      <w:r>
        <w:rPr>
          <w:highlight w:val="none"/>
        </w:rPr>
      </w:r>
      <w:r/>
    </w:p>
    <w:p>
      <w:pPr>
        <w:pBdr/>
        <w:spacing/>
        <w:ind/>
        <w:rPr>
          <w:b w:val="0"/>
          <w:bCs w:val="0"/>
          <w:highlight w:val="none"/>
        </w:rPr>
      </w:pPr>
      <w:r>
        <w:rPr>
          <w:b w:val="0"/>
          <w:bCs w:val="0"/>
          <w:highlight w:val="none"/>
        </w:rPr>
        <w:t xml:space="preserve">Avant ce stage, l’éclairage de la scène restait sommaire : une lumière ambiante ainsi qu’une lumière directionnelle pour simuler le soleil.</w:t>
      </w:r>
      <w:r>
        <w:rPr>
          <w:b w:val="0"/>
          <w:bCs w:val="0"/>
        </w:rPr>
      </w:r>
      <w:r>
        <w:rPr>
          <w:b w:val="0"/>
          <w:bCs w:val="0"/>
        </w:rPr>
      </w:r>
    </w:p>
    <w:p>
      <w:pPr>
        <w:pBdr/>
        <w:spacing/>
        <w:ind/>
        <w:rPr>
          <w:b w:val="0"/>
          <w:bCs w:val="0"/>
        </w:rPr>
      </w:pPr>
      <w:r>
        <w:rPr>
          <w:b w:val="0"/>
          <w:bCs w:val="0"/>
          <w:highlight w:val="none"/>
        </w:rPr>
        <w:t xml:space="preserve">Le but est donc de pouvoir créer des tests afin de comparer l’impact de l’illumination globale, ainsi que pouvoir avoir différents présets (jour, nuit...) d’éclairage.</w:t>
      </w:r>
      <w:r>
        <w:rPr>
          <w:b w:val="0"/>
          <w:bCs w:val="0"/>
          <w:highlight w:val="none"/>
        </w:rPr>
      </w:r>
      <w:r/>
      <w:r/>
      <w:r>
        <w:rPr>
          <w:b w:val="0"/>
          <w:bCs w:val="0"/>
        </w:rPr>
      </w:r>
    </w:p>
    <w:p>
      <w:pPr>
        <w:pStyle w:val="139"/>
        <w:pBdr/>
        <w:spacing/>
        <w:ind/>
        <w:rPr/>
      </w:pPr>
      <w:r/>
      <w:r>
        <w:t xml:space="preserve">1.4 Outils et environnement de travail</w:t>
      </w:r>
      <w:r/>
      <w:r/>
      <w:r/>
    </w:p>
    <w:p>
      <w:pPr>
        <w:pBdr/>
        <w:spacing/>
        <w:ind/>
        <w:rPr/>
      </w:pPr>
      <w:r/>
      <w:r>
        <w:t xml:space="preserve">J’ai passé mon stage dans les boxs prévu</w:t>
      </w:r>
      <w:r>
        <w:t xml:space="preserve"> pour les stagiaires.</w:t>
        <w:br/>
        <w:t xml:space="preserve">J’ai utilisé mon propre ordinateur portable, ayant besoin d’un ordinateur avec un peu de puissance de calcul.</w:t>
        <w:br/>
        <w:t xml:space="preserve">Pour ce qui est des outils informatique, j’ai principalement utilisé VScode, Chrome pour utiliser l’application, ainsi que Gitlab.</w:t>
      </w:r>
      <w:r/>
    </w:p>
    <w:p>
      <w:pPr>
        <w:pBdr/>
        <w:spacing/>
        <w:ind/>
        <w:rPr/>
      </w:pPr>
      <w:r/>
      <w:r/>
    </w:p>
    <w:p>
      <w:pPr>
        <w:pStyle w:val="138"/>
        <w:pBdr/>
        <w:spacing/>
        <w:ind/>
        <w:rPr/>
      </w:pPr>
      <w:r/>
      <w:r>
        <w:t xml:space="preserve">2. Travail réalisé</w:t>
      </w:r>
      <w:r/>
      <w:r/>
      <w:r/>
    </w:p>
    <w:p>
      <w:pPr>
        <w:pStyle w:val="139"/>
        <w:pBdr/>
        <w:spacing/>
        <w:ind/>
        <w:rPr/>
      </w:pPr>
      <w:r/>
      <w:r>
        <w:t xml:space="preserve">2.1 Gestion des matériaux</w:t>
      </w:r>
      <w:r/>
      <w:r/>
      <w:r/>
    </w:p>
    <w:p>
      <w:pPr>
        <w:pBdr/>
        <w:spacing/>
        <w:ind/>
        <w:rPr>
          <w:highlight w:val="none"/>
        </w:rPr>
      </w:pPr>
      <w:r>
        <w:t xml:space="preserve">Dans l’objectif de me familiariser avec la base de code, j’ai passé les premières semaines à implémenter la possibilité de changer les propriétés des matériaux des mesh importés sur l’éditeur.</w:t>
      </w:r>
      <w:r/>
    </w:p>
    <w:p>
      <w:pPr>
        <w:pBdr/>
        <w:spacing/>
        <w:ind/>
        <w:rPr>
          <w:bCs/>
          <w:i/>
          <w:highlight w:val="none"/>
        </w:rPr>
      </w:pPr>
      <w:r>
        <w:rPr>
          <w:i/>
          <w:iCs/>
          <w:highlight w:val="none"/>
        </w:rPr>
        <w:t xml:space="preserve">(image de l’éditeur, image du drap de la sponza d’une couleur, puis d’une autre)</w:t>
      </w:r>
      <w:r>
        <w:rPr>
          <w:i/>
          <w:iCs/>
          <w:highlight w:val="none"/>
        </w:rPr>
      </w:r>
    </w:p>
    <w:p>
      <w:pPr>
        <w:pBdr/>
        <w:spacing/>
        <w:ind/>
        <w:rPr>
          <w:highlight w:val="none"/>
        </w:rPr>
      </w:pPr>
      <w:r>
        <w:rPr>
          <w:highlight w:val="none"/>
        </w:rPr>
        <w:t xml:space="preserve">Cela était un exercice intéressant, sachant que la base de code n’était pas du tout prévue pour faire cela.</w:t>
        <w:br/>
        <w:t xml:space="preserve">En effet, chaque objet GLB était importé sous forme d’« asset ». Un asset est une arborescence de différents mesh, qui chacun possède son propre matériau.</w:t>
      </w:r>
      <w:r>
        <w:rPr>
          <w:highlight w:val="none"/>
        </w:rPr>
      </w:r>
    </w:p>
    <w:p>
      <w:pPr>
        <w:pBdr/>
        <w:spacing/>
        <w:ind/>
        <w:rPr>
          <w:highlight w:val="none"/>
        </w:rPr>
      </w:pPr>
      <w:r>
        <w:rPr>
          <w:highlight w:val="none"/>
        </w:rPr>
        <w:t xml:space="preserve">Changer le matériau d’un objet impliquait donc de complètement modifier la manière dont les objets étaient importés, afin de pouvoir sélectionner un élément spécifique de la scène, et non toute la scène.</w:t>
      </w:r>
      <w:r>
        <w:rPr>
          <w:highlight w:val="none"/>
        </w:rPr>
      </w:r>
    </w:p>
    <w:p>
      <w:pPr>
        <w:pBdr/>
        <w:spacing/>
        <w:ind/>
        <w:rPr>
          <w:highlight w:val="none"/>
        </w:rPr>
      </w:pPr>
      <w:r>
        <w:rPr>
          <w:highlight w:val="none"/>
        </w:rPr>
        <w:t xml:space="preserve">J’ai dû me familiariser avec la sauvegarde des éléments de la scène dans la base de données côté backend, ainsi que leur utilisation</w:t>
      </w:r>
      <w:r>
        <w:rPr>
          <w:highlight w:val="none"/>
        </w:rPr>
        <w:t xml:space="preserve"> dans le frontend.</w:t>
      </w:r>
      <w:r>
        <w:rPr>
          <w:highlight w:val="none"/>
        </w:rPr>
      </w:r>
    </w:p>
    <w:p>
      <w:pPr>
        <w:pBdr/>
        <w:spacing/>
        <w:ind/>
        <w:rPr>
          <w:bCs/>
          <w:i/>
        </w:rPr>
      </w:pPr>
      <w:r>
        <w:rPr>
          <w:i/>
          <w:iCs/>
          <w:highlight w:val="none"/>
        </w:rPr>
        <w:t xml:space="preserve">(rajouter des schémas explicatifs comme t’avais dessiné sur ton carnet)</w:t>
      </w:r>
      <w:r>
        <w:rPr>
          <w:bCs/>
          <w:i/>
        </w:rPr>
      </w:r>
    </w:p>
    <w:p>
      <w:pPr>
        <w:pStyle w:val="139"/>
        <w:pBdr/>
        <w:spacing/>
        <w:ind/>
        <w:rPr/>
      </w:pPr>
      <w:r/>
      <w:r>
        <w:t xml:space="preserve">2.2 Intégration de l’éclairement global</w:t>
      </w:r>
      <w:r/>
      <w:r/>
      <w:r/>
    </w:p>
    <w:p>
      <w:pPr>
        <w:pStyle w:val="140"/>
        <w:pBdr/>
        <w:spacing/>
        <w:ind/>
        <w:rPr>
          <w14:ligatures w14:val="none"/>
        </w:rPr>
      </w:pPr>
      <w:r/>
      <w:r>
        <w:t xml:space="preserve">2.2.1 Techniques</w:t>
      </w:r>
      <w:r/>
      <w:r/>
      <w:r/>
    </w:p>
    <w:p>
      <w:pPr>
        <w:pStyle w:val="140"/>
        <w:pBdr/>
        <w:spacing/>
        <w:ind/>
        <w:rPr/>
      </w:pPr>
      <w:r/>
      <w:r>
        <w:t xml:space="preserve">2.2.2 Résultats</w:t>
      </w:r>
      <w:r/>
      <w:r/>
      <w:r/>
    </w:p>
    <w:p>
      <w:pPr>
        <w:pBdr/>
        <w:spacing/>
        <w:ind/>
        <w:rPr/>
      </w:pPr>
      <w:r/>
      <w:r/>
    </w:p>
    <w:p>
      <w:pPr>
        <w:pStyle w:val="138"/>
        <w:pBdr/>
        <w:spacing/>
        <w:ind/>
        <w:rPr/>
      </w:pPr>
      <w:r/>
      <w:r>
        <w:t xml:space="preserve">3. Conclusion</w:t>
      </w:r>
      <w:r/>
      <w:r/>
      <w:r/>
    </w:p>
    <w:p>
      <w:pPr>
        <w:pBdr/>
        <w:spacing/>
        <w:ind/>
        <w:rPr/>
      </w:pPr>
      <w:r/>
      <w:r/>
    </w:p>
    <w:p>
      <w:pPr>
        <w:pStyle w:val="138"/>
        <w:pBdr/>
        <w:spacing/>
        <w:ind/>
        <w:rPr/>
      </w:pPr>
      <w:r/>
      <w:r>
        <w:t xml:space="preserve">Sources</w:t>
      </w:r>
      <w:r/>
      <w:r/>
      <w:r/>
    </w:p>
    <w:p>
      <w:pPr>
        <w:pBdr/>
        <w:spacing/>
        <w:ind/>
        <w:rPr/>
      </w:pPr>
      <w:r>
        <w:t xml:space="preserve">Figure 1 : </w:t>
      </w:r>
      <w:r>
        <w:t xml:space="preserve">https://liris.cnrs.fr/liris</w:t>
      </w:r>
      <w:r/>
      <w:r/>
    </w:p>
    <w:p>
      <w:pPr>
        <w:pBdr/>
        <w:spacing/>
        <w:ind/>
        <w:rPr/>
      </w:pPr>
      <w:r/>
      <w:r/>
    </w:p>
    <w:p>
      <w:pPr>
        <w:pStyle w:val="138"/>
        <w:pBdr/>
        <w:spacing/>
        <w:ind/>
        <w:rPr/>
      </w:pPr>
      <w:r>
        <w:t xml:space="preserve">Table des figures</w:t>
      </w:r>
      <w:r/>
    </w:p>
    <w:p>
      <w:pPr>
        <w:pStyle w:val="207"/>
        <w:pBdr/>
        <w:tabs>
          <w:tab w:val="right" w:leader="dot" w:pos="9355"/>
        </w:tabs>
        <w:spacing/>
        <w:ind/>
        <w:rPr/>
      </w:pPr>
      <w:r/>
      <w:r>
        <w:fldChar w:fldCharType="begin"/>
        <w:instrText xml:space="preserve">TOC \h \c "Figure"</w:instrText>
        <w:fldChar w:fldCharType="separate"/>
      </w:r>
      <w:r/>
      <w:hyperlink w:tooltip="#_Toc1" w:anchor="_Toc1" w:history="1">
        <w:r>
          <w:rPr>
            <w:rStyle w:val="186"/>
          </w:rPr>
        </w:r>
        <w:r>
          <w:rPr>
            <w:rStyle w:val="186"/>
          </w:rPr>
          <w:t xml:space="preserve">Figure </w:t>
        </w:r>
        <w:r>
          <w:rPr>
            <w:rStyle w:val="186"/>
          </w:rPr>
          <w:t xml:space="preserve">1</w:t>
        </w:r>
        <w:r>
          <w:rPr>
            <w:rStyle w:val="186"/>
          </w:rPr>
          <w:t xml:space="preserve"> : Équipes et thémathiques </w:t>
        </w:r>
        <w:r>
          <w:rPr>
            <w:rStyle w:val="186"/>
          </w:rPr>
        </w:r>
        <w:r>
          <w:tab/>
        </w:r>
        <w:r>
          <w:fldChar w:fldCharType="begin"/>
          <w:instrText xml:space="preserve">PAGEREF _Toc1 \h</w:instrText>
          <w:fldChar w:fldCharType="separate"/>
          <w:t xml:space="preserve">4</w:t>
          <w:fldChar w:fldCharType="end"/>
        </w:r>
      </w:hyperlink>
      <w:r/>
    </w:p>
    <w:p>
      <w:pPr>
        <w:pStyle w:val="207"/>
        <w:pBdr/>
        <w:tabs>
          <w:tab w:val="right" w:leader="dot" w:pos="9355"/>
        </w:tabs>
        <w:spacing/>
        <w:ind/>
        <w:rPr/>
      </w:pPr>
      <w:r/>
      <w:r/>
      <w:r/>
    </w:p>
    <w:p>
      <w:pPr>
        <w:pBdr/>
        <w:spacing/>
        <w:ind/>
        <w:rPr/>
      </w:pPr>
      <w:r>
        <w:fldChar w:fldCharType="end"/>
      </w:r>
      <w:r/>
      <w:r/>
      <w:r/>
    </w:p>
    <w:p>
      <w:pPr>
        <w:pStyle w:val="138"/>
        <w:pBdr/>
        <w:spacing/>
        <w:ind/>
        <w:rPr/>
      </w:pPr>
      <w:r/>
      <w:r>
        <w:t xml:space="preserve">Annexes</w:t>
      </w:r>
      <w:r/>
      <w:r/>
      <w:r/>
    </w:p>
    <w:p>
      <w:pPr>
        <w:pStyle w:val="140"/>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Symbol">
    <w:panose1 w:val="05010000000000000000"/>
  </w:font>
  <w:font w:name="Wingdings">
    <w:panose1 w:val="05010000000000000000"/>
  </w:font>
  <w:font w:name="Courier New">
    <w:panose1 w:val="020704090202050204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6" w:themeShade="BF"/>
      <w:sz w:val="36"/>
      <w:szCs w:val="36"/>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6" w:themeTint="99"/>
      <w:sz w:val="32"/>
      <w:szCs w:val="32"/>
    </w:rPr>
  </w:style>
  <w:style w:type="paragraph" w:styleId="140">
    <w:name w:val="Heading 3"/>
    <w:basedOn w:val="139"/>
    <w:next w:val="660"/>
    <w:link w:val="151"/>
    <w:uiPriority w:val="9"/>
    <w:unhideWhenUsed/>
    <w:qFormat/>
    <w:pPr>
      <w:pBdr/>
      <w:spacing/>
      <w:ind/>
    </w:pPr>
    <w:rPr>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link w:val="138"/>
    <w:uiPriority w:val="9"/>
    <w:pPr>
      <w:pBdr/>
      <w:spacing/>
      <w:ind/>
    </w:pPr>
    <w:rPr>
      <w:color w:val="548235" w:themeColor="accent6" w:themeShade="BF"/>
      <w:sz w:val="36"/>
      <w:szCs w:val="36"/>
    </w:rPr>
  </w:style>
  <w:style w:type="character" w:styleId="150">
    <w:name w:val="Heading 2 Char"/>
    <w:link w:val="139"/>
    <w:uiPriority w:val="9"/>
    <w:pPr>
      <w:pBdr/>
      <w:spacing/>
      <w:ind/>
    </w:pPr>
    <w:rPr>
      <w:color w:val="a9d18e" w:themeColor="accent6" w:themeTint="99"/>
    </w:rPr>
  </w:style>
  <w:style w:type="character" w:styleId="151">
    <w:name w:val="Heading 3 Char"/>
    <w:link w:val="140"/>
    <w:uiPriority w:val="9"/>
    <w:pPr>
      <w:pBdr/>
      <w:spacing/>
      <w:ind/>
    </w:pPr>
    <w:rPr>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media1.svg"/><Relationship Id="rId14" Type="http://schemas.openxmlformats.org/officeDocument/2006/relationships/image" Target="media/image4.jpg"/><Relationship Id="rId15"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Votre texte ici</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
    <w:name w:val="Table Grid"/>
    <w:basedOn w:val="2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Table Grid Light"/>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Plain Table 1"/>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Plain Table 2"/>
    <w:basedOn w:val="2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Plain Table 3"/>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Plain Table 4"/>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Plain Table 5"/>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Grid Table 1 Light"/>
    <w:basedOn w:val="2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1 Light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1 Light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1 Light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1 Light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1 Light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1 Light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2"/>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2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2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2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2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2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2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3"/>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3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3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3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3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3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3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4"/>
    <w:basedOn w:val="2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4 - Accent 1"/>
    <w:basedOn w:val="2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4 - Accent 2"/>
    <w:basedOn w:val="2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4 - Accent 3"/>
    <w:basedOn w:val="2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4 - Accent 4"/>
    <w:basedOn w:val="2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4 - Accent 5"/>
    <w:basedOn w:val="2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4 - Accent 6"/>
    <w:basedOn w:val="2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5 Dark"/>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5 Dark- Accent 1"/>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5 Dark - Accent 2"/>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5 Dark - Accent 3"/>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5 Dark- Accent 4"/>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5 Dark - Accent 5"/>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5 Dark - Accent 6"/>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
    <w:name w:val="Grid Table 6 Colorful - Accent 1"/>
    <w:basedOn w:val="2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2">
    <w:name w:val="Grid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3">
    <w:name w:val="Grid Table 6 Colorful - Accent 3"/>
    <w:basedOn w:val="2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4">
    <w:name w:val="Grid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
    <w:name w:val="Grid Table 6 Colorful - Accent 5"/>
    <w:basedOn w:val="2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6">
    <w:name w:val="Grid Table 6 Colorful - Accent 6"/>
    <w:basedOn w:val="2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7">
    <w:name w:val="Grid Table 7 Colorful"/>
    <w:basedOn w:val="2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7 Colorful - Accent 1"/>
    <w:basedOn w:val="2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7 Colorful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7 Colorful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7 Colorful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7 Colorful - Accent 5"/>
    <w:basedOn w:val="2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7 Colorful - Accent 6"/>
    <w:basedOn w:val="2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List Table 1 Light"/>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1 Light - Accent 1"/>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1 Light - Accent 2"/>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1 Light - Accent 3"/>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1 Light - Accent 4"/>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1 Light - Accent 5"/>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1 Light - Accent 6"/>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2"/>
    <w:basedOn w:val="2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2 - Accent 1"/>
    <w:basedOn w:val="2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2 - Accent 2"/>
    <w:basedOn w:val="2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2 - Accent 3"/>
    <w:basedOn w:val="2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2 - Accent 4"/>
    <w:basedOn w:val="2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2 - Accent 5"/>
    <w:basedOn w:val="2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2 - Accent 6"/>
    <w:basedOn w:val="2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3"/>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3 - Accent 1"/>
    <w:basedOn w:val="2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List Table 3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3 - Accent 3"/>
    <w:basedOn w:val="2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3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3 - Accent 5"/>
    <w:basedOn w:val="2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3 - Accent 6"/>
    <w:basedOn w:val="2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4"/>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4 - Accent 1"/>
    <w:basedOn w:val="2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4 - Accent 2"/>
    <w:basedOn w:val="2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4 - Accent 3"/>
    <w:basedOn w:val="2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4 - Accent 4"/>
    <w:basedOn w:val="2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4 - Accent 5"/>
    <w:basedOn w:val="2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4 - Accent 6"/>
    <w:basedOn w:val="2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5 Dark"/>
    <w:basedOn w:val="2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3">
    <w:name w:val="List Table 5 Dark - Accent 1"/>
    <w:basedOn w:val="2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4">
    <w:name w:val="List Table 5 Dark - Accent 2"/>
    <w:basedOn w:val="2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5">
    <w:name w:val="List Table 5 Dark - Accent 3"/>
    <w:basedOn w:val="2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6">
    <w:name w:val="List Table 5 Dark - Accent 4"/>
    <w:basedOn w:val="2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7">
    <w:name w:val="List Table 5 Dark - Accent 5"/>
    <w:basedOn w:val="2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8">
    <w:name w:val="List Table 5 Dark - Accent 6"/>
    <w:basedOn w:val="2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9">
    <w:name w:val="List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6 Colorful - Accent 1"/>
    <w:basedOn w:val="2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6 Colorful - Accent 3"/>
    <w:basedOn w:val="2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6 Colorful - Accent 5"/>
    <w:basedOn w:val="2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6 Colorful - Accent 6"/>
    <w:basedOn w:val="2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7 Colorful"/>
    <w:basedOn w:val="2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67">
    <w:name w:val="List Table 7 Colorful - Accent 1"/>
    <w:basedOn w:val="2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68">
    <w:name w:val="List Table 7 Colorful - Accent 2"/>
    <w:basedOn w:val="2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69">
    <w:name w:val="List Table 7 Colorful - Accent 3"/>
    <w:basedOn w:val="2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70">
    <w:name w:val="List Table 7 Colorful - Accent 4"/>
    <w:basedOn w:val="2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71">
    <w:name w:val="List Table 7 Colorful - Accent 5"/>
    <w:basedOn w:val="2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72">
    <w:name w:val="List Table 7 Colorful - Accent 6"/>
    <w:basedOn w:val="2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73">
    <w:name w:val="Lined - Accent"/>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4">
    <w:name w:val="Lined - Accent 1"/>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Lined - Accent 2"/>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Lined - Accent 3"/>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ned - Accent 4"/>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ned - Accent 5"/>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ned - Accent 6"/>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Bordered &amp; Lined - Accent"/>
    <w:basedOn w:val="2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Bordered &amp; Lined - Accent 1"/>
    <w:basedOn w:val="2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Bordered &amp; Lined - Accent 2"/>
    <w:basedOn w:val="2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Bordered &amp; Lined - Accent 3"/>
    <w:basedOn w:val="2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Bordered &amp; Lined - Accent 4"/>
    <w:basedOn w:val="2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5">
    <w:name w:val="Bordered &amp; Lined - Accent 5"/>
    <w:basedOn w:val="2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6">
    <w:name w:val="Bordered &amp; Lined - Accent 6"/>
    <w:basedOn w:val="2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7">
    <w:name w:val="Bordered"/>
    <w:basedOn w:val="2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8">
    <w:name w:val="Bordered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9">
    <w:name w:val="Bordered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0">
    <w:name w:val="Bordered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Bordered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Bordered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Bordered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94" w:default="1">
    <w:name w:val="Normal"/>
    <w:qFormat/>
    <w:pPr>
      <w:pBdr/>
      <w:spacing/>
      <w:ind/>
    </w:pPr>
  </w:style>
  <w:style w:type="paragraph" w:styleId="395">
    <w:name w:val="Heading 1"/>
    <w:basedOn w:val="394"/>
    <w:next w:val="394"/>
    <w:link w:val="4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96">
    <w:name w:val="Heading 2"/>
    <w:basedOn w:val="394"/>
    <w:next w:val="394"/>
    <w:link w:val="4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97">
    <w:name w:val="Heading 3"/>
    <w:basedOn w:val="394"/>
    <w:next w:val="394"/>
    <w:link w:val="4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98">
    <w:name w:val="Heading 4"/>
    <w:basedOn w:val="394"/>
    <w:next w:val="394"/>
    <w:link w:val="4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399">
    <w:name w:val="Heading 5"/>
    <w:basedOn w:val="394"/>
    <w:next w:val="394"/>
    <w:link w:val="4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400">
    <w:name w:val="Heading 6"/>
    <w:basedOn w:val="394"/>
    <w:next w:val="394"/>
    <w:link w:val="4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401">
    <w:name w:val="Heading 7"/>
    <w:basedOn w:val="394"/>
    <w:next w:val="394"/>
    <w:link w:val="4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402">
    <w:name w:val="Heading 8"/>
    <w:basedOn w:val="394"/>
    <w:next w:val="394"/>
    <w:link w:val="4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403">
    <w:name w:val="Heading 9"/>
    <w:basedOn w:val="394"/>
    <w:next w:val="394"/>
    <w:link w:val="4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404" w:default="1">
    <w:name w:val="Default Paragraph Font"/>
    <w:uiPriority w:val="1"/>
    <w:semiHidden/>
    <w:unhideWhenUsed/>
    <w:pPr>
      <w:pBdr/>
      <w:spacing/>
      <w:ind/>
    </w:pPr>
  </w:style>
  <w:style w:type="numbering" w:styleId="405" w:default="1">
    <w:name w:val="No List"/>
    <w:uiPriority w:val="99"/>
    <w:semiHidden/>
    <w:unhideWhenUsed/>
    <w:pPr>
      <w:pBdr/>
      <w:spacing/>
      <w:ind/>
    </w:pPr>
  </w:style>
  <w:style w:type="character" w:styleId="406">
    <w:name w:val="Heading 1 Char"/>
    <w:basedOn w:val="404"/>
    <w:link w:val="395"/>
    <w:uiPriority w:val="9"/>
    <w:pPr>
      <w:pBdr/>
      <w:spacing/>
      <w:ind/>
    </w:pPr>
    <w:rPr>
      <w:rFonts w:ascii="Arial" w:hAnsi="Arial" w:eastAsia="Arial" w:cs="Arial"/>
      <w:color w:val="0f4761" w:themeColor="accent1" w:themeShade="BF"/>
      <w:sz w:val="40"/>
      <w:szCs w:val="40"/>
    </w:rPr>
  </w:style>
  <w:style w:type="character" w:styleId="407">
    <w:name w:val="Heading 2 Char"/>
    <w:basedOn w:val="404"/>
    <w:link w:val="396"/>
    <w:uiPriority w:val="9"/>
    <w:pPr>
      <w:pBdr/>
      <w:spacing/>
      <w:ind/>
    </w:pPr>
    <w:rPr>
      <w:rFonts w:ascii="Arial" w:hAnsi="Arial" w:eastAsia="Arial" w:cs="Arial"/>
      <w:color w:val="0f4761" w:themeColor="accent1" w:themeShade="BF"/>
      <w:sz w:val="32"/>
      <w:szCs w:val="32"/>
    </w:rPr>
  </w:style>
  <w:style w:type="character" w:styleId="408">
    <w:name w:val="Heading 3 Char"/>
    <w:basedOn w:val="404"/>
    <w:link w:val="397"/>
    <w:uiPriority w:val="9"/>
    <w:pPr>
      <w:pBdr/>
      <w:spacing/>
      <w:ind/>
    </w:pPr>
    <w:rPr>
      <w:rFonts w:ascii="Arial" w:hAnsi="Arial" w:eastAsia="Arial" w:cs="Arial"/>
      <w:color w:val="0f4761" w:themeColor="accent1" w:themeShade="BF"/>
      <w:sz w:val="28"/>
      <w:szCs w:val="28"/>
    </w:rPr>
  </w:style>
  <w:style w:type="character" w:styleId="409">
    <w:name w:val="Heading 4 Char"/>
    <w:basedOn w:val="404"/>
    <w:link w:val="398"/>
    <w:uiPriority w:val="9"/>
    <w:pPr>
      <w:pBdr/>
      <w:spacing/>
      <w:ind/>
    </w:pPr>
    <w:rPr>
      <w:rFonts w:ascii="Arial" w:hAnsi="Arial" w:eastAsia="Arial" w:cs="Arial"/>
      <w:i/>
      <w:iCs/>
      <w:color w:val="0f4761" w:themeColor="accent1" w:themeShade="BF"/>
    </w:rPr>
  </w:style>
  <w:style w:type="character" w:styleId="410">
    <w:name w:val="Heading 5 Char"/>
    <w:basedOn w:val="404"/>
    <w:link w:val="399"/>
    <w:uiPriority w:val="9"/>
    <w:pPr>
      <w:pBdr/>
      <w:spacing/>
      <w:ind/>
    </w:pPr>
    <w:rPr>
      <w:rFonts w:ascii="Arial" w:hAnsi="Arial" w:eastAsia="Arial" w:cs="Arial"/>
      <w:color w:val="0f4761" w:themeColor="accent1" w:themeShade="BF"/>
    </w:rPr>
  </w:style>
  <w:style w:type="character" w:styleId="411">
    <w:name w:val="Heading 6 Char"/>
    <w:basedOn w:val="404"/>
    <w:link w:val="400"/>
    <w:uiPriority w:val="9"/>
    <w:pPr>
      <w:pBdr/>
      <w:spacing/>
      <w:ind/>
    </w:pPr>
    <w:rPr>
      <w:rFonts w:ascii="Arial" w:hAnsi="Arial" w:eastAsia="Arial" w:cs="Arial"/>
      <w:i/>
      <w:iCs/>
      <w:color w:val="595959" w:themeColor="text1" w:themeTint="A6"/>
    </w:rPr>
  </w:style>
  <w:style w:type="character" w:styleId="412">
    <w:name w:val="Heading 7 Char"/>
    <w:basedOn w:val="404"/>
    <w:link w:val="401"/>
    <w:uiPriority w:val="9"/>
    <w:pPr>
      <w:pBdr/>
      <w:spacing/>
      <w:ind/>
    </w:pPr>
    <w:rPr>
      <w:rFonts w:ascii="Arial" w:hAnsi="Arial" w:eastAsia="Arial" w:cs="Arial"/>
      <w:color w:val="595959" w:themeColor="text1" w:themeTint="A6"/>
    </w:rPr>
  </w:style>
  <w:style w:type="character" w:styleId="413">
    <w:name w:val="Heading 8 Char"/>
    <w:basedOn w:val="404"/>
    <w:link w:val="402"/>
    <w:uiPriority w:val="9"/>
    <w:pPr>
      <w:pBdr/>
      <w:spacing/>
      <w:ind/>
    </w:pPr>
    <w:rPr>
      <w:rFonts w:ascii="Arial" w:hAnsi="Arial" w:eastAsia="Arial" w:cs="Arial"/>
      <w:i/>
      <w:iCs/>
      <w:color w:val="272727" w:themeColor="text1" w:themeTint="D8"/>
    </w:rPr>
  </w:style>
  <w:style w:type="character" w:styleId="414">
    <w:name w:val="Heading 9 Char"/>
    <w:basedOn w:val="404"/>
    <w:link w:val="403"/>
    <w:uiPriority w:val="9"/>
    <w:pPr>
      <w:pBdr/>
      <w:spacing/>
      <w:ind/>
    </w:pPr>
    <w:rPr>
      <w:rFonts w:ascii="Arial" w:hAnsi="Arial" w:eastAsia="Arial" w:cs="Arial"/>
      <w:i/>
      <w:iCs/>
      <w:color w:val="272727" w:themeColor="text1" w:themeTint="D8"/>
    </w:rPr>
  </w:style>
  <w:style w:type="paragraph" w:styleId="415">
    <w:name w:val="Title"/>
    <w:basedOn w:val="394"/>
    <w:next w:val="394"/>
    <w:link w:val="416"/>
    <w:uiPriority w:val="10"/>
    <w:qFormat/>
    <w:pPr>
      <w:pBdr/>
      <w:spacing w:after="80" w:line="240" w:lineRule="auto"/>
      <w:ind/>
      <w:contextualSpacing w:val="true"/>
    </w:pPr>
    <w:rPr>
      <w:rFonts w:ascii="Arial" w:hAnsi="Arial" w:eastAsia="Arial" w:cs="Arial"/>
      <w:spacing w:val="-10"/>
      <w:sz w:val="56"/>
      <w:szCs w:val="56"/>
    </w:rPr>
  </w:style>
  <w:style w:type="character" w:styleId="416">
    <w:name w:val="Title Char"/>
    <w:basedOn w:val="404"/>
    <w:link w:val="415"/>
    <w:uiPriority w:val="10"/>
    <w:pPr>
      <w:pBdr/>
      <w:spacing/>
      <w:ind/>
    </w:pPr>
    <w:rPr>
      <w:rFonts w:ascii="Arial" w:hAnsi="Arial" w:eastAsia="Arial" w:cs="Arial"/>
      <w:spacing w:val="-10"/>
      <w:sz w:val="56"/>
      <w:szCs w:val="56"/>
    </w:rPr>
  </w:style>
  <w:style w:type="paragraph" w:styleId="417">
    <w:name w:val="Subtitle"/>
    <w:basedOn w:val="394"/>
    <w:next w:val="394"/>
    <w:link w:val="418"/>
    <w:uiPriority w:val="11"/>
    <w:qFormat/>
    <w:pPr>
      <w:numPr>
        <w:ilvl w:val="1"/>
      </w:numPr>
      <w:pBdr/>
      <w:spacing/>
      <w:ind/>
    </w:pPr>
    <w:rPr>
      <w:color w:val="595959" w:themeColor="text1" w:themeTint="A6"/>
      <w:spacing w:val="15"/>
      <w:sz w:val="28"/>
      <w:szCs w:val="28"/>
    </w:rPr>
  </w:style>
  <w:style w:type="character" w:styleId="418">
    <w:name w:val="Subtitle Char"/>
    <w:basedOn w:val="404"/>
    <w:link w:val="417"/>
    <w:uiPriority w:val="11"/>
    <w:pPr>
      <w:pBdr/>
      <w:spacing/>
      <w:ind/>
    </w:pPr>
    <w:rPr>
      <w:color w:val="595959" w:themeColor="text1" w:themeTint="A6"/>
      <w:spacing w:val="15"/>
      <w:sz w:val="28"/>
      <w:szCs w:val="28"/>
    </w:rPr>
  </w:style>
  <w:style w:type="paragraph" w:styleId="419">
    <w:name w:val="Quote"/>
    <w:basedOn w:val="394"/>
    <w:next w:val="394"/>
    <w:link w:val="420"/>
    <w:uiPriority w:val="29"/>
    <w:qFormat/>
    <w:pPr>
      <w:pBdr/>
      <w:spacing w:before="160"/>
      <w:ind/>
      <w:jc w:val="center"/>
    </w:pPr>
    <w:rPr>
      <w:i/>
      <w:iCs/>
      <w:color w:val="404040" w:themeColor="text1" w:themeTint="BF"/>
    </w:rPr>
  </w:style>
  <w:style w:type="character" w:styleId="420">
    <w:name w:val="Quote Char"/>
    <w:basedOn w:val="404"/>
    <w:link w:val="419"/>
    <w:uiPriority w:val="29"/>
    <w:pPr>
      <w:pBdr/>
      <w:spacing/>
      <w:ind/>
    </w:pPr>
    <w:rPr>
      <w:i/>
      <w:iCs/>
      <w:color w:val="404040" w:themeColor="text1" w:themeTint="BF"/>
    </w:rPr>
  </w:style>
  <w:style w:type="paragraph" w:styleId="421">
    <w:name w:val="List Paragraph"/>
    <w:basedOn w:val="394"/>
    <w:uiPriority w:val="34"/>
    <w:qFormat/>
    <w:pPr>
      <w:pBdr/>
      <w:spacing/>
      <w:ind w:left="720"/>
      <w:contextualSpacing w:val="true"/>
    </w:pPr>
  </w:style>
  <w:style w:type="character" w:styleId="422">
    <w:name w:val="Intense Emphasis"/>
    <w:basedOn w:val="404"/>
    <w:uiPriority w:val="21"/>
    <w:qFormat/>
    <w:pPr>
      <w:pBdr/>
      <w:spacing/>
      <w:ind/>
    </w:pPr>
    <w:rPr>
      <w:i/>
      <w:iCs/>
      <w:color w:val="0f4761" w:themeColor="accent1" w:themeShade="BF"/>
    </w:rPr>
  </w:style>
  <w:style w:type="paragraph" w:styleId="423">
    <w:name w:val="Intense Quote"/>
    <w:basedOn w:val="394"/>
    <w:next w:val="394"/>
    <w:link w:val="4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24">
    <w:name w:val="Intense Quote Char"/>
    <w:basedOn w:val="404"/>
    <w:link w:val="423"/>
    <w:uiPriority w:val="30"/>
    <w:pPr>
      <w:pBdr/>
      <w:spacing/>
      <w:ind/>
    </w:pPr>
    <w:rPr>
      <w:i/>
      <w:iCs/>
      <w:color w:val="0f4761" w:themeColor="accent1" w:themeShade="BF"/>
    </w:rPr>
  </w:style>
  <w:style w:type="character" w:styleId="425">
    <w:name w:val="Intense Reference"/>
    <w:basedOn w:val="404"/>
    <w:uiPriority w:val="32"/>
    <w:qFormat/>
    <w:pPr>
      <w:pBdr/>
      <w:spacing/>
      <w:ind/>
    </w:pPr>
    <w:rPr>
      <w:b/>
      <w:bCs/>
      <w:smallCaps/>
      <w:color w:val="0f4761" w:themeColor="accent1" w:themeShade="BF"/>
      <w:spacing w:val="5"/>
    </w:rPr>
  </w:style>
  <w:style w:type="paragraph" w:styleId="426">
    <w:name w:val="No Spacing"/>
    <w:basedOn w:val="394"/>
    <w:uiPriority w:val="1"/>
    <w:qFormat/>
    <w:pPr>
      <w:pBdr/>
      <w:spacing w:after="0" w:line="240" w:lineRule="auto"/>
      <w:ind/>
    </w:pPr>
  </w:style>
  <w:style w:type="character" w:styleId="427">
    <w:name w:val="Subtle Emphasis"/>
    <w:basedOn w:val="404"/>
    <w:uiPriority w:val="19"/>
    <w:qFormat/>
    <w:pPr>
      <w:pBdr/>
      <w:spacing/>
      <w:ind/>
    </w:pPr>
    <w:rPr>
      <w:i/>
      <w:iCs/>
      <w:color w:val="404040" w:themeColor="text1" w:themeTint="BF"/>
    </w:rPr>
  </w:style>
  <w:style w:type="character" w:styleId="428">
    <w:name w:val="Emphasis"/>
    <w:basedOn w:val="404"/>
    <w:uiPriority w:val="20"/>
    <w:qFormat/>
    <w:pPr>
      <w:pBdr/>
      <w:spacing/>
      <w:ind/>
    </w:pPr>
    <w:rPr>
      <w:i/>
      <w:iCs/>
    </w:rPr>
  </w:style>
  <w:style w:type="character" w:styleId="429">
    <w:name w:val="Strong"/>
    <w:basedOn w:val="404"/>
    <w:uiPriority w:val="22"/>
    <w:qFormat/>
    <w:pPr>
      <w:pBdr/>
      <w:spacing/>
      <w:ind/>
    </w:pPr>
    <w:rPr>
      <w:b/>
      <w:bCs/>
    </w:rPr>
  </w:style>
  <w:style w:type="character" w:styleId="430">
    <w:name w:val="Subtle Reference"/>
    <w:basedOn w:val="404"/>
    <w:uiPriority w:val="31"/>
    <w:qFormat/>
    <w:pPr>
      <w:pBdr/>
      <w:spacing/>
      <w:ind/>
    </w:pPr>
    <w:rPr>
      <w:smallCaps/>
      <w:color w:val="5a5a5a" w:themeColor="text1" w:themeTint="A5"/>
    </w:rPr>
  </w:style>
  <w:style w:type="character" w:styleId="431">
    <w:name w:val="Book Title"/>
    <w:basedOn w:val="404"/>
    <w:uiPriority w:val="33"/>
    <w:qFormat/>
    <w:pPr>
      <w:pBdr/>
      <w:spacing/>
      <w:ind/>
    </w:pPr>
    <w:rPr>
      <w:b/>
      <w:bCs/>
      <w:i/>
      <w:iCs/>
      <w:spacing w:val="5"/>
    </w:rPr>
  </w:style>
  <w:style w:type="paragraph" w:styleId="432">
    <w:name w:val="Header"/>
    <w:basedOn w:val="394"/>
    <w:link w:val="433"/>
    <w:uiPriority w:val="99"/>
    <w:unhideWhenUsed/>
    <w:pPr>
      <w:pBdr/>
      <w:tabs>
        <w:tab w:val="center" w:leader="none" w:pos="4844"/>
        <w:tab w:val="right" w:leader="none" w:pos="9689"/>
      </w:tabs>
      <w:spacing w:after="0" w:line="240" w:lineRule="auto"/>
      <w:ind/>
    </w:pPr>
  </w:style>
  <w:style w:type="character" w:styleId="433">
    <w:name w:val="Header Char"/>
    <w:basedOn w:val="404"/>
    <w:link w:val="432"/>
    <w:uiPriority w:val="99"/>
    <w:pPr>
      <w:pBdr/>
      <w:spacing/>
      <w:ind/>
    </w:pPr>
  </w:style>
  <w:style w:type="paragraph" w:styleId="434">
    <w:name w:val="Footer"/>
    <w:basedOn w:val="394"/>
    <w:link w:val="435"/>
    <w:uiPriority w:val="99"/>
    <w:unhideWhenUsed/>
    <w:pPr>
      <w:pBdr/>
      <w:tabs>
        <w:tab w:val="center" w:leader="none" w:pos="4844"/>
        <w:tab w:val="right" w:leader="none" w:pos="9689"/>
      </w:tabs>
      <w:spacing w:after="0" w:line="240" w:lineRule="auto"/>
      <w:ind/>
    </w:pPr>
  </w:style>
  <w:style w:type="character" w:styleId="435">
    <w:name w:val="Footer Char"/>
    <w:basedOn w:val="404"/>
    <w:link w:val="434"/>
    <w:uiPriority w:val="99"/>
    <w:pPr>
      <w:pBdr/>
      <w:spacing/>
      <w:ind/>
    </w:pPr>
  </w:style>
  <w:style w:type="paragraph" w:styleId="436">
    <w:name w:val="Caption"/>
    <w:basedOn w:val="394"/>
    <w:next w:val="394"/>
    <w:uiPriority w:val="35"/>
    <w:unhideWhenUsed/>
    <w:qFormat/>
    <w:pPr>
      <w:pBdr/>
      <w:spacing w:after="200" w:line="240" w:lineRule="auto"/>
      <w:ind/>
    </w:pPr>
    <w:rPr>
      <w:i/>
      <w:iCs/>
      <w:color w:val="0e2841" w:themeColor="text2"/>
      <w:sz w:val="18"/>
      <w:szCs w:val="18"/>
    </w:rPr>
  </w:style>
  <w:style w:type="paragraph" w:styleId="437">
    <w:name w:val="footnote text"/>
    <w:basedOn w:val="394"/>
    <w:link w:val="438"/>
    <w:uiPriority w:val="99"/>
    <w:semiHidden/>
    <w:unhideWhenUsed/>
    <w:pPr>
      <w:pBdr/>
      <w:spacing w:after="0" w:line="240" w:lineRule="auto"/>
      <w:ind/>
    </w:pPr>
    <w:rPr>
      <w:sz w:val="20"/>
      <w:szCs w:val="20"/>
    </w:rPr>
  </w:style>
  <w:style w:type="character" w:styleId="438">
    <w:name w:val="Footnote Text Char"/>
    <w:basedOn w:val="404"/>
    <w:link w:val="437"/>
    <w:uiPriority w:val="99"/>
    <w:semiHidden/>
    <w:pPr>
      <w:pBdr/>
      <w:spacing/>
      <w:ind/>
    </w:pPr>
    <w:rPr>
      <w:sz w:val="20"/>
      <w:szCs w:val="20"/>
    </w:rPr>
  </w:style>
  <w:style w:type="character" w:styleId="439">
    <w:name w:val="footnote reference"/>
    <w:basedOn w:val="404"/>
    <w:uiPriority w:val="99"/>
    <w:semiHidden/>
    <w:unhideWhenUsed/>
    <w:pPr>
      <w:pBdr/>
      <w:spacing/>
      <w:ind/>
    </w:pPr>
    <w:rPr>
      <w:vertAlign w:val="superscript"/>
    </w:rPr>
  </w:style>
  <w:style w:type="paragraph" w:styleId="440">
    <w:name w:val="endnote text"/>
    <w:basedOn w:val="394"/>
    <w:link w:val="441"/>
    <w:uiPriority w:val="99"/>
    <w:semiHidden/>
    <w:unhideWhenUsed/>
    <w:pPr>
      <w:pBdr/>
      <w:spacing w:after="0" w:line="240" w:lineRule="auto"/>
      <w:ind/>
    </w:pPr>
    <w:rPr>
      <w:sz w:val="20"/>
      <w:szCs w:val="20"/>
    </w:rPr>
  </w:style>
  <w:style w:type="character" w:styleId="441">
    <w:name w:val="Endnote Text Char"/>
    <w:basedOn w:val="404"/>
    <w:link w:val="440"/>
    <w:uiPriority w:val="99"/>
    <w:semiHidden/>
    <w:pPr>
      <w:pBdr/>
      <w:spacing/>
      <w:ind/>
    </w:pPr>
    <w:rPr>
      <w:sz w:val="20"/>
      <w:szCs w:val="20"/>
    </w:rPr>
  </w:style>
  <w:style w:type="character" w:styleId="442">
    <w:name w:val="endnote reference"/>
    <w:basedOn w:val="404"/>
    <w:uiPriority w:val="99"/>
    <w:semiHidden/>
    <w:unhideWhenUsed/>
    <w:pPr>
      <w:pBdr/>
      <w:spacing/>
      <w:ind/>
    </w:pPr>
    <w:rPr>
      <w:vertAlign w:val="superscript"/>
    </w:rPr>
  </w:style>
  <w:style w:type="character" w:styleId="443">
    <w:name w:val="Hyperlink"/>
    <w:basedOn w:val="404"/>
    <w:uiPriority w:val="99"/>
    <w:unhideWhenUsed/>
    <w:pPr>
      <w:pBdr/>
      <w:spacing/>
      <w:ind/>
    </w:pPr>
    <w:rPr>
      <w:color w:val="0563c1" w:themeColor="hyperlink"/>
      <w:u w:val="single"/>
    </w:rPr>
  </w:style>
  <w:style w:type="character" w:styleId="444">
    <w:name w:val="FollowedHyperlink"/>
    <w:basedOn w:val="404"/>
    <w:uiPriority w:val="99"/>
    <w:semiHidden/>
    <w:unhideWhenUsed/>
    <w:pPr>
      <w:pBdr/>
      <w:spacing/>
      <w:ind/>
    </w:pPr>
    <w:rPr>
      <w:color w:val="954f72" w:themeColor="followedHyperlink"/>
      <w:u w:val="single"/>
    </w:rPr>
  </w:style>
  <w:style w:type="paragraph" w:styleId="445">
    <w:name w:val="toc 1"/>
    <w:basedOn w:val="394"/>
    <w:next w:val="394"/>
    <w:uiPriority w:val="39"/>
    <w:unhideWhenUsed/>
    <w:pPr>
      <w:pBdr/>
      <w:spacing w:after="100"/>
      <w:ind/>
    </w:pPr>
  </w:style>
  <w:style w:type="paragraph" w:styleId="446">
    <w:name w:val="toc 2"/>
    <w:basedOn w:val="394"/>
    <w:next w:val="394"/>
    <w:uiPriority w:val="39"/>
    <w:unhideWhenUsed/>
    <w:pPr>
      <w:pBdr/>
      <w:spacing w:after="100"/>
      <w:ind w:left="220"/>
    </w:pPr>
  </w:style>
  <w:style w:type="paragraph" w:styleId="447">
    <w:name w:val="toc 3"/>
    <w:basedOn w:val="394"/>
    <w:next w:val="394"/>
    <w:uiPriority w:val="39"/>
    <w:unhideWhenUsed/>
    <w:pPr>
      <w:pBdr/>
      <w:spacing w:after="100"/>
      <w:ind w:left="440"/>
    </w:pPr>
  </w:style>
  <w:style w:type="paragraph" w:styleId="448">
    <w:name w:val="toc 4"/>
    <w:basedOn w:val="394"/>
    <w:next w:val="394"/>
    <w:uiPriority w:val="39"/>
    <w:unhideWhenUsed/>
    <w:pPr>
      <w:pBdr/>
      <w:spacing w:after="100"/>
      <w:ind w:left="660"/>
    </w:pPr>
  </w:style>
  <w:style w:type="paragraph" w:styleId="449">
    <w:name w:val="toc 5"/>
    <w:basedOn w:val="394"/>
    <w:next w:val="394"/>
    <w:uiPriority w:val="39"/>
    <w:unhideWhenUsed/>
    <w:pPr>
      <w:pBdr/>
      <w:spacing w:after="100"/>
      <w:ind w:left="880"/>
    </w:pPr>
  </w:style>
  <w:style w:type="paragraph" w:styleId="450">
    <w:name w:val="toc 6"/>
    <w:basedOn w:val="394"/>
    <w:next w:val="394"/>
    <w:uiPriority w:val="39"/>
    <w:unhideWhenUsed/>
    <w:pPr>
      <w:pBdr/>
      <w:spacing w:after="100"/>
      <w:ind w:left="1100"/>
    </w:pPr>
  </w:style>
  <w:style w:type="paragraph" w:styleId="451">
    <w:name w:val="toc 7"/>
    <w:basedOn w:val="394"/>
    <w:next w:val="394"/>
    <w:uiPriority w:val="39"/>
    <w:unhideWhenUsed/>
    <w:pPr>
      <w:pBdr/>
      <w:spacing w:after="100"/>
      <w:ind w:left="1320"/>
    </w:pPr>
  </w:style>
  <w:style w:type="paragraph" w:styleId="452">
    <w:name w:val="toc 8"/>
    <w:basedOn w:val="394"/>
    <w:next w:val="394"/>
    <w:uiPriority w:val="39"/>
    <w:unhideWhenUsed/>
    <w:pPr>
      <w:pBdr/>
      <w:spacing w:after="100"/>
      <w:ind w:left="1540"/>
    </w:pPr>
  </w:style>
  <w:style w:type="paragraph" w:styleId="453">
    <w:name w:val="toc 9"/>
    <w:basedOn w:val="394"/>
    <w:next w:val="394"/>
    <w:uiPriority w:val="39"/>
    <w:unhideWhenUsed/>
    <w:pPr>
      <w:pBdr/>
      <w:spacing w:after="100"/>
      <w:ind w:left="1760"/>
    </w:pPr>
  </w:style>
  <w:style w:type="paragraph" w:styleId="463">
    <w:name w:val="TOC Heading"/>
    <w:uiPriority w:val="39"/>
    <w:unhideWhenUsed/>
    <w:pPr>
      <w:pBdr/>
      <w:spacing/>
      <w:ind/>
    </w:pPr>
  </w:style>
  <w:style w:type="paragraph" w:styleId="464">
    <w:name w:val="table of figures"/>
    <w:basedOn w:val="394"/>
    <w:next w:val="3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2025-07-02T15:10:16Z</dcterms:modified>
</cp:coreProperties>
</file>